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18C07482" w:rsidR="00134305" w:rsidRPr="00935B54" w:rsidRDefault="00134305" w:rsidP="000E3C8F">
      <w:pPr>
        <w:spacing w:line="238" w:lineRule="auto"/>
        <w:jc w:val="both"/>
        <w:rPr>
          <w:rFonts w:ascii="Times" w:hAnsi="Times"/>
        </w:rPr>
      </w:pPr>
      <w:r w:rsidRPr="00935B54">
        <w:rPr>
          <w:rFonts w:ascii="Times" w:hAnsi="Times"/>
        </w:rPr>
        <w:t xml:space="preserve">To: </w:t>
      </w:r>
      <w:r w:rsidR="00D04E24">
        <w:rPr>
          <w:rFonts w:ascii="Times" w:hAnsi="Times"/>
        </w:rPr>
        <w:t>Engineering Communications</w:t>
      </w:r>
    </w:p>
    <w:p w14:paraId="6CA40488" w14:textId="6AB77334" w:rsidR="00134305" w:rsidRPr="00935B54" w:rsidRDefault="00D83524" w:rsidP="000E3C8F">
      <w:pPr>
        <w:spacing w:line="238" w:lineRule="auto"/>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777C8DB6">
            <wp:simplePos x="0" y="0"/>
            <wp:positionH relativeFrom="column">
              <wp:posOffset>1758950</wp:posOffset>
            </wp:positionH>
            <wp:positionV relativeFrom="paragraph">
              <wp:posOffset>24130</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19673E">
        <w:rPr>
          <w:rFonts w:ascii="Times" w:hAnsi="Times"/>
        </w:rPr>
        <w:t>-3</w:t>
      </w:r>
      <w:r w:rsidR="00134305" w:rsidRPr="00935B54">
        <w:rPr>
          <w:rFonts w:ascii="Times" w:hAnsi="Times"/>
        </w:rPr>
        <w:t>)</w:t>
      </w:r>
      <w:r w:rsidRPr="00935B54">
        <w:rPr>
          <w:rFonts w:ascii="Times" w:hAnsi="Times"/>
          <w:noProof/>
        </w:rPr>
        <w:t xml:space="preserve"> </w:t>
      </w:r>
    </w:p>
    <w:p w14:paraId="6B4ECCEA" w14:textId="5DD790A4" w:rsidR="00134305" w:rsidRPr="00935B54" w:rsidRDefault="00134305" w:rsidP="000E3C8F">
      <w:pPr>
        <w:spacing w:line="238" w:lineRule="auto"/>
        <w:jc w:val="both"/>
        <w:rPr>
          <w:rFonts w:ascii="Times" w:hAnsi="Times"/>
        </w:rPr>
      </w:pPr>
      <w:r w:rsidRPr="00935B54">
        <w:rPr>
          <w:rFonts w:ascii="Times" w:hAnsi="Times"/>
        </w:rPr>
        <w:t xml:space="preserve">Date: </w:t>
      </w:r>
      <w:r w:rsidR="00D10A12">
        <w:rPr>
          <w:rFonts w:ascii="Times" w:hAnsi="Times"/>
        </w:rPr>
        <w:t>October</w:t>
      </w:r>
      <w:r w:rsidR="001D2271" w:rsidRPr="00935B54">
        <w:rPr>
          <w:rFonts w:ascii="Times" w:hAnsi="Times"/>
        </w:rPr>
        <w:t xml:space="preserve"> </w:t>
      </w:r>
      <w:r w:rsidR="00811BD4">
        <w:rPr>
          <w:rFonts w:ascii="Times" w:hAnsi="Times"/>
        </w:rPr>
        <w:t>25</w:t>
      </w:r>
      <w:r w:rsidRPr="00935B54">
        <w:rPr>
          <w:rFonts w:ascii="Times" w:hAnsi="Times"/>
        </w:rPr>
        <w:t>, 2017</w:t>
      </w:r>
    </w:p>
    <w:p w14:paraId="4918226C" w14:textId="5B2BDD4E" w:rsidR="00134305" w:rsidRPr="00935B54" w:rsidRDefault="00134305" w:rsidP="000E3C8F">
      <w:pPr>
        <w:spacing w:line="238" w:lineRule="auto"/>
        <w:jc w:val="both"/>
        <w:rPr>
          <w:rFonts w:ascii="Times" w:hAnsi="Times"/>
        </w:rPr>
      </w:pPr>
      <w:r w:rsidRPr="00935B54">
        <w:rPr>
          <w:rFonts w:ascii="Times" w:hAnsi="Times"/>
        </w:rPr>
        <w:t xml:space="preserve">Subject: </w:t>
      </w:r>
      <w:r w:rsidR="00094814">
        <w:rPr>
          <w:rFonts w:ascii="Times" w:hAnsi="Times"/>
        </w:rPr>
        <w:t>Companies and Our Information</w:t>
      </w:r>
    </w:p>
    <w:p w14:paraId="3DED54FD" w14:textId="5B98BA0C" w:rsidR="003B1C67" w:rsidRDefault="003B1C67" w:rsidP="000E3C8F">
      <w:pPr>
        <w:spacing w:line="238" w:lineRule="auto"/>
        <w:jc w:val="both"/>
        <w:rPr>
          <w:rFonts w:ascii="Times" w:hAnsi="Times"/>
        </w:rPr>
      </w:pPr>
    </w:p>
    <w:p w14:paraId="24AE426C" w14:textId="632C787D" w:rsidR="00FD15D1" w:rsidRPr="00811BD4" w:rsidRDefault="00150FF2" w:rsidP="000E3C8F">
      <w:pPr>
        <w:spacing w:line="238" w:lineRule="auto"/>
        <w:jc w:val="both"/>
        <w:rPr>
          <w:rFonts w:ascii="Times" w:hAnsi="Times"/>
          <w:b/>
        </w:rPr>
      </w:pPr>
      <w:r>
        <w:rPr>
          <w:rFonts w:ascii="Times" w:hAnsi="Times"/>
          <w:b/>
        </w:rPr>
        <w:t>Introduction</w:t>
      </w:r>
    </w:p>
    <w:p w14:paraId="3D344331" w14:textId="28AE3382" w:rsidR="0019371B" w:rsidRDefault="0019371B" w:rsidP="000E3C8F">
      <w:pPr>
        <w:spacing w:line="238" w:lineRule="auto"/>
        <w:jc w:val="both"/>
        <w:rPr>
          <w:rFonts w:ascii="Times" w:hAnsi="Times"/>
        </w:rPr>
      </w:pPr>
      <w:r>
        <w:rPr>
          <w:rFonts w:ascii="Times" w:hAnsi="Times"/>
        </w:rPr>
        <w:t xml:space="preserve">Companies are increasingly asking for and receiving personal information about people using their services or products. In most instances, people choose to provide this information at no cost to a company. This decision to forfeit private information is made because people believe they will derive more value out of a product or service than their information is worth to them. </w:t>
      </w:r>
      <w:r w:rsidR="00372746">
        <w:rPr>
          <w:rFonts w:ascii="Times" w:hAnsi="Times"/>
        </w:rPr>
        <w:t>In certain other cases, like that of the credit report agencies, companies are given information about a person without that person explicitly knowing which companies will receive it. Whatever the case may be, people have trusted companies to use their information responsibly and keep it secure.</w:t>
      </w:r>
      <w:r w:rsidR="001473BD">
        <w:rPr>
          <w:rFonts w:ascii="Times" w:hAnsi="Times"/>
        </w:rPr>
        <w:t xml:space="preserve"> Problems begin to arise when companies fail to meet industry standard security practices wit</w:t>
      </w:r>
      <w:r w:rsidR="00511627">
        <w:rPr>
          <w:rFonts w:ascii="Times" w:hAnsi="Times"/>
        </w:rPr>
        <w:t xml:space="preserve">h the private information of, in the case of the recent Equifax data breach, 143 million people [NPR, website] as described by an unsound source, NPR. </w:t>
      </w:r>
      <w:r w:rsidR="00A873DC">
        <w:rPr>
          <w:rFonts w:ascii="Times" w:hAnsi="Times"/>
        </w:rPr>
        <w:t xml:space="preserve">Data breaches on this scale shake the consumer’s confidence in the companies they once trusted. This loss of confidence could prove to be detrimental to </w:t>
      </w:r>
      <w:r w:rsidR="00EC6BE7">
        <w:rPr>
          <w:rFonts w:ascii="Times" w:hAnsi="Times"/>
        </w:rPr>
        <w:t>the U.S. economy</w:t>
      </w:r>
      <w:r w:rsidR="00080C21">
        <w:rPr>
          <w:rFonts w:ascii="Times" w:hAnsi="Times"/>
        </w:rPr>
        <w:t xml:space="preserve">, which raises the question of when </w:t>
      </w:r>
      <w:r w:rsidR="00EC6BE7">
        <w:rPr>
          <w:rFonts w:ascii="Times" w:hAnsi="Times"/>
        </w:rPr>
        <w:t>the government should intervene</w:t>
      </w:r>
      <w:r w:rsidR="00080C21">
        <w:rPr>
          <w:rFonts w:ascii="Times" w:hAnsi="Times"/>
        </w:rPr>
        <w:t>.</w:t>
      </w:r>
    </w:p>
    <w:p w14:paraId="565C00AE" w14:textId="77777777" w:rsidR="00886896" w:rsidRDefault="00886896" w:rsidP="000E3C8F">
      <w:pPr>
        <w:spacing w:line="238" w:lineRule="auto"/>
        <w:jc w:val="both"/>
        <w:rPr>
          <w:rFonts w:ascii="Times" w:hAnsi="Times"/>
        </w:rPr>
      </w:pPr>
    </w:p>
    <w:p w14:paraId="42020481" w14:textId="3C174035" w:rsidR="00886896" w:rsidRPr="00811BD4" w:rsidRDefault="00886896" w:rsidP="000E3C8F">
      <w:pPr>
        <w:spacing w:line="238" w:lineRule="auto"/>
        <w:jc w:val="both"/>
        <w:rPr>
          <w:rFonts w:ascii="Times" w:hAnsi="Times"/>
          <w:b/>
        </w:rPr>
      </w:pPr>
      <w:r>
        <w:rPr>
          <w:rFonts w:ascii="Times" w:hAnsi="Times"/>
          <w:b/>
        </w:rPr>
        <w:t>Issue</w:t>
      </w:r>
    </w:p>
    <w:p w14:paraId="7F469377" w14:textId="17541B57" w:rsidR="00FB629E" w:rsidRDefault="00DF108A" w:rsidP="000E3C8F">
      <w:pPr>
        <w:spacing w:line="238" w:lineRule="auto"/>
        <w:jc w:val="both"/>
        <w:rPr>
          <w:rFonts w:ascii="Times" w:hAnsi="Times"/>
        </w:rPr>
      </w:pPr>
      <w:r>
        <w:rPr>
          <w:rFonts w:ascii="Times" w:hAnsi="Times"/>
        </w:rPr>
        <w:t xml:space="preserve">The </w:t>
      </w:r>
      <w:r w:rsidR="00811BD4">
        <w:rPr>
          <w:rFonts w:ascii="Times" w:hAnsi="Times"/>
        </w:rPr>
        <w:t>absence of significant legislation on the part of the U.S. government regarding these companies</w:t>
      </w:r>
      <w:r>
        <w:rPr>
          <w:rFonts w:ascii="Times" w:hAnsi="Times"/>
        </w:rPr>
        <w:t xml:space="preserve"> </w:t>
      </w:r>
      <w:r w:rsidR="00A71214">
        <w:rPr>
          <w:rFonts w:ascii="Times" w:hAnsi="Times"/>
        </w:rPr>
        <w:t>and the private</w:t>
      </w:r>
      <w:r>
        <w:rPr>
          <w:rFonts w:ascii="Times" w:hAnsi="Times"/>
        </w:rPr>
        <w:t xml:space="preserve"> information</w:t>
      </w:r>
      <w:r w:rsidR="00A71214">
        <w:rPr>
          <w:rFonts w:ascii="Times" w:hAnsi="Times"/>
        </w:rPr>
        <w:t xml:space="preserve"> they have about their customers</w:t>
      </w:r>
      <w:r>
        <w:rPr>
          <w:rFonts w:ascii="Times" w:hAnsi="Times"/>
        </w:rPr>
        <w:t xml:space="preserve"> puts the U.S. economy at risk. </w:t>
      </w:r>
      <w:r w:rsidR="00EC6BE7">
        <w:rPr>
          <w:rFonts w:ascii="Times" w:hAnsi="Times"/>
        </w:rPr>
        <w:t xml:space="preserve">Certain </w:t>
      </w:r>
      <w:r w:rsidR="00D8656F">
        <w:rPr>
          <w:rFonts w:ascii="Times" w:hAnsi="Times"/>
        </w:rPr>
        <w:t xml:space="preserve">states have made it illegal for companies to not tell their customers about data breaches, such as </w:t>
      </w:r>
      <w:r w:rsidR="00DD4AD1" w:rsidRPr="00A63E3A">
        <w:rPr>
          <w:rFonts w:ascii="Times" w:hAnsi="Times"/>
          <w:color w:val="000000" w:themeColor="text1"/>
        </w:rPr>
        <w:t xml:space="preserve">California Senate Bill </w:t>
      </w:r>
      <w:r w:rsidR="00A63E3A" w:rsidRPr="00A63E3A">
        <w:rPr>
          <w:rFonts w:ascii="Times" w:hAnsi="Times"/>
          <w:color w:val="000000" w:themeColor="text1"/>
        </w:rPr>
        <w:t xml:space="preserve">No. 570 </w:t>
      </w:r>
      <w:r w:rsidR="00DD4AD1">
        <w:rPr>
          <w:rFonts w:ascii="Times" w:hAnsi="Times"/>
        </w:rPr>
        <w:t>that passed</w:t>
      </w:r>
      <w:r w:rsidR="00A63E3A">
        <w:rPr>
          <w:rFonts w:ascii="Times" w:hAnsi="Times"/>
        </w:rPr>
        <w:t xml:space="preserve"> in 2015</w:t>
      </w:r>
      <w:r w:rsidR="00DD4AD1">
        <w:rPr>
          <w:rFonts w:ascii="Times" w:hAnsi="Times"/>
        </w:rPr>
        <w:t xml:space="preserve"> </w:t>
      </w:r>
      <w:r w:rsidR="00D8656F">
        <w:rPr>
          <w:rFonts w:ascii="Times" w:hAnsi="Times"/>
        </w:rPr>
        <w:t xml:space="preserve">which </w:t>
      </w:r>
      <w:r w:rsidR="008431D0">
        <w:rPr>
          <w:rFonts w:ascii="Times" w:hAnsi="Times"/>
        </w:rPr>
        <w:t xml:space="preserve">requires companies </w:t>
      </w:r>
      <w:r w:rsidR="00D8656F">
        <w:rPr>
          <w:rFonts w:ascii="Times" w:hAnsi="Times"/>
        </w:rPr>
        <w:t>to notify the owners of information immediately following discovery of a breach</w:t>
      </w:r>
      <w:r w:rsidR="00A63E3A">
        <w:rPr>
          <w:rFonts w:ascii="Times" w:hAnsi="Times"/>
        </w:rPr>
        <w:t xml:space="preserve"> [</w:t>
      </w:r>
      <w:r w:rsidR="00431754">
        <w:rPr>
          <w:rFonts w:ascii="Times" w:hAnsi="Times"/>
        </w:rPr>
        <w:t>California Legislative Information, website</w:t>
      </w:r>
      <w:r w:rsidR="00A63E3A">
        <w:rPr>
          <w:rFonts w:ascii="Times" w:hAnsi="Times"/>
        </w:rPr>
        <w:t>]</w:t>
      </w:r>
      <w:r w:rsidR="00D8656F">
        <w:rPr>
          <w:rFonts w:ascii="Times" w:hAnsi="Times"/>
        </w:rPr>
        <w:t xml:space="preserve">. But, these laws do not outline any specific punishment for companies </w:t>
      </w:r>
      <w:del w:id="0" w:author="Microsoft Office User" w:date="2017-11-22T13:08:00Z">
        <w:r w:rsidR="00D8656F" w:rsidDel="00F46023">
          <w:rPr>
            <w:rFonts w:ascii="Times" w:hAnsi="Times"/>
          </w:rPr>
          <w:delText xml:space="preserve">who </w:delText>
        </w:r>
      </w:del>
      <w:ins w:id="1" w:author="Microsoft Office User" w:date="2017-11-22T13:08:00Z">
        <w:r w:rsidR="00F46023">
          <w:rPr>
            <w:rFonts w:ascii="Times" w:hAnsi="Times"/>
          </w:rPr>
          <w:t>that</w:t>
        </w:r>
        <w:r w:rsidR="00F46023">
          <w:rPr>
            <w:rFonts w:ascii="Times" w:hAnsi="Times"/>
          </w:rPr>
          <w:t xml:space="preserve"> </w:t>
        </w:r>
      </w:ins>
      <w:r w:rsidR="00D8656F">
        <w:rPr>
          <w:rFonts w:ascii="Times" w:hAnsi="Times"/>
        </w:rPr>
        <w:t>failed to meet security standards before a breach. With limited intervention by the government, companies in the U.S. continue to operate using outdated security practices.</w:t>
      </w:r>
      <w:r w:rsidR="00770AF0">
        <w:rPr>
          <w:rFonts w:ascii="Times" w:hAnsi="Times"/>
        </w:rPr>
        <w:t xml:space="preserve"> Federal regulations do exist for certain industries such as the Payment Card industry and internal government agencies, but they are limited in scope and offer little protection to the </w:t>
      </w:r>
      <w:r w:rsidR="002E31D4">
        <w:rPr>
          <w:rFonts w:ascii="Times" w:hAnsi="Times"/>
        </w:rPr>
        <w:t xml:space="preserve">average </w:t>
      </w:r>
      <w:r w:rsidR="00FB629E">
        <w:rPr>
          <w:rFonts w:ascii="Times" w:hAnsi="Times"/>
        </w:rPr>
        <w:t>consumer</w:t>
      </w:r>
      <w:r w:rsidR="00770AF0">
        <w:rPr>
          <w:rFonts w:ascii="Times" w:hAnsi="Times"/>
        </w:rPr>
        <w:t>.</w:t>
      </w:r>
      <w:r w:rsidR="00FB629E">
        <w:rPr>
          <w:rFonts w:ascii="Times" w:hAnsi="Times"/>
        </w:rPr>
        <w:t xml:space="preserve"> </w:t>
      </w:r>
    </w:p>
    <w:p w14:paraId="3D96C507" w14:textId="77777777" w:rsidR="007C6B20" w:rsidRDefault="007C6B20" w:rsidP="000E3C8F">
      <w:pPr>
        <w:spacing w:line="238" w:lineRule="auto"/>
        <w:jc w:val="both"/>
        <w:rPr>
          <w:rFonts w:ascii="Times" w:hAnsi="Times"/>
        </w:rPr>
      </w:pPr>
    </w:p>
    <w:p w14:paraId="78CAB0BD" w14:textId="393B173C" w:rsidR="008510F2" w:rsidRDefault="007C6B20" w:rsidP="000E3C8F">
      <w:pPr>
        <w:spacing w:line="238" w:lineRule="auto"/>
        <w:jc w:val="both"/>
        <w:rPr>
          <w:rFonts w:ascii="Times" w:hAnsi="Times"/>
        </w:rPr>
      </w:pPr>
      <w:r>
        <w:rPr>
          <w:rFonts w:ascii="Times" w:hAnsi="Times"/>
        </w:rPr>
        <w:t xml:space="preserve">This lack of protection for the consumer could mean more than increasing the risk of any one person having their identity stolen. </w:t>
      </w:r>
      <w:r w:rsidR="00006392">
        <w:rPr>
          <w:rFonts w:ascii="Times" w:hAnsi="Times"/>
        </w:rPr>
        <w:t>This increase of risk</w:t>
      </w:r>
      <w:r>
        <w:rPr>
          <w:rFonts w:ascii="Times" w:hAnsi="Times"/>
        </w:rPr>
        <w:t xml:space="preserve"> </w:t>
      </w:r>
      <w:r w:rsidR="00006392">
        <w:rPr>
          <w:rFonts w:ascii="Times" w:hAnsi="Times"/>
        </w:rPr>
        <w:t>could negatively affect the</w:t>
      </w:r>
      <w:r>
        <w:rPr>
          <w:rFonts w:ascii="Times" w:hAnsi="Times"/>
        </w:rPr>
        <w:t xml:space="preserve"> U.S. economy.</w:t>
      </w:r>
      <w:r w:rsidR="00016EF4">
        <w:rPr>
          <w:rFonts w:ascii="Times" w:hAnsi="Times"/>
        </w:rPr>
        <w:t xml:space="preserve"> As is </w:t>
      </w:r>
      <w:r w:rsidR="00CF4295">
        <w:rPr>
          <w:rFonts w:ascii="Times" w:hAnsi="Times"/>
        </w:rPr>
        <w:t>pointed out</w:t>
      </w:r>
      <w:r w:rsidR="00016EF4">
        <w:rPr>
          <w:rFonts w:ascii="Times" w:hAnsi="Times"/>
        </w:rPr>
        <w:t xml:space="preserve"> by William </w:t>
      </w:r>
      <w:proofErr w:type="spellStart"/>
      <w:r w:rsidR="00016EF4">
        <w:rPr>
          <w:rFonts w:ascii="Times" w:hAnsi="Times"/>
        </w:rPr>
        <w:t>Roberds</w:t>
      </w:r>
      <w:proofErr w:type="spellEnd"/>
      <w:r w:rsidR="00016EF4">
        <w:rPr>
          <w:rFonts w:ascii="Times" w:hAnsi="Times"/>
        </w:rPr>
        <w:t>, a Research Economist</w:t>
      </w:r>
      <w:r w:rsidR="00CF4295">
        <w:rPr>
          <w:rFonts w:ascii="Times" w:hAnsi="Times"/>
        </w:rPr>
        <w:t xml:space="preserve"> at the </w:t>
      </w:r>
      <w:r w:rsidR="00CF4295" w:rsidRPr="00CF4295">
        <w:rPr>
          <w:rFonts w:ascii="Times" w:hAnsi="Times"/>
        </w:rPr>
        <w:t>Federal Reserve Bank of Atlanta</w:t>
      </w:r>
      <w:r w:rsidR="00016EF4">
        <w:rPr>
          <w:rFonts w:ascii="Times" w:hAnsi="Times"/>
        </w:rPr>
        <w:t xml:space="preserve">, </w:t>
      </w:r>
      <w:r w:rsidR="00006392">
        <w:rPr>
          <w:rFonts w:ascii="Times" w:hAnsi="Times"/>
        </w:rPr>
        <w:t>if</w:t>
      </w:r>
      <w:r w:rsidR="00FB629E" w:rsidRPr="00FB629E">
        <w:rPr>
          <w:rFonts w:ascii="Times" w:hAnsi="Times" w:cstheme="minorBidi"/>
        </w:rPr>
        <w:t xml:space="preserve"> incidences of identity theft and d</w:t>
      </w:r>
      <w:r w:rsidR="00FB629E">
        <w:rPr>
          <w:rFonts w:ascii="Times" w:hAnsi="Times"/>
        </w:rPr>
        <w:t>ata breaches were to become suf</w:t>
      </w:r>
      <w:r w:rsidR="00FB629E" w:rsidRPr="00FB629E">
        <w:rPr>
          <w:rFonts w:ascii="Times" w:hAnsi="Times"/>
        </w:rPr>
        <w:t>ficiently</w:t>
      </w:r>
      <w:r w:rsidR="00006392">
        <w:rPr>
          <w:rFonts w:ascii="Times" w:hAnsi="Times" w:cstheme="minorBidi"/>
        </w:rPr>
        <w:t xml:space="preserve"> common, the result could be a</w:t>
      </w:r>
      <w:r w:rsidR="00FB629E">
        <w:rPr>
          <w:rFonts w:ascii="Times" w:hAnsi="Times"/>
        </w:rPr>
        <w:t xml:space="preserve"> loss of conf</w:t>
      </w:r>
      <w:r w:rsidR="00FB629E" w:rsidRPr="00FB629E">
        <w:rPr>
          <w:rFonts w:ascii="Times" w:hAnsi="Times"/>
        </w:rPr>
        <w:t>idence</w:t>
      </w:r>
      <w:r w:rsidR="00FB629E" w:rsidRPr="00FB629E">
        <w:rPr>
          <w:rFonts w:ascii="Times" w:hAnsi="Times" w:cstheme="minorBidi"/>
        </w:rPr>
        <w:t xml:space="preserve"> </w:t>
      </w:r>
      <w:del w:id="2" w:author="Microsoft Office User" w:date="2017-11-22T13:09:00Z">
        <w:r w:rsidR="00FB629E" w:rsidRPr="00FB629E" w:rsidDel="00366FC9">
          <w:rPr>
            <w:rFonts w:ascii="Times" w:hAnsi="Times" w:cstheme="minorBidi"/>
          </w:rPr>
          <w:delText xml:space="preserve">not only </w:delText>
        </w:r>
      </w:del>
      <w:r w:rsidR="00FB629E" w:rsidRPr="00FB629E">
        <w:rPr>
          <w:rFonts w:ascii="Times" w:hAnsi="Times" w:cstheme="minorBidi"/>
        </w:rPr>
        <w:t>in the directly affected parties</w:t>
      </w:r>
      <w:ins w:id="3" w:author="Microsoft Office User" w:date="2017-11-22T13:09:00Z">
        <w:r w:rsidR="00366FC9">
          <w:rPr>
            <w:rFonts w:ascii="Times" w:hAnsi="Times" w:cstheme="minorBidi"/>
          </w:rPr>
          <w:t xml:space="preserve"> </w:t>
        </w:r>
      </w:ins>
      <w:del w:id="4" w:author="Microsoft Office User" w:date="2017-11-22T13:09:00Z">
        <w:r w:rsidR="00FB629E" w:rsidRPr="00FB629E" w:rsidDel="00366FC9">
          <w:rPr>
            <w:rFonts w:ascii="Times" w:hAnsi="Times" w:cstheme="minorBidi"/>
          </w:rPr>
          <w:delText>, but in</w:delText>
        </w:r>
      </w:del>
      <w:ins w:id="5" w:author="Microsoft Office User" w:date="2017-11-22T13:09:00Z">
        <w:r w:rsidR="00366FC9">
          <w:rPr>
            <w:rFonts w:ascii="Times" w:hAnsi="Times" w:cstheme="minorBidi"/>
          </w:rPr>
          <w:t xml:space="preserve">and </w:t>
        </w:r>
        <w:r w:rsidR="00366FC9" w:rsidRPr="00FB629E">
          <w:rPr>
            <w:rFonts w:ascii="Times" w:hAnsi="Times" w:cstheme="minorBidi"/>
          </w:rPr>
          <w:t>in</w:t>
        </w:r>
      </w:ins>
      <w:r w:rsidR="00FB629E" w:rsidRPr="00FB629E">
        <w:rPr>
          <w:rFonts w:ascii="Times" w:hAnsi="Times" w:cstheme="minorBidi"/>
        </w:rPr>
        <w:t xml:space="preserve"> cred</w:t>
      </w:r>
      <w:r>
        <w:rPr>
          <w:rFonts w:ascii="Times" w:hAnsi="Times"/>
        </w:rPr>
        <w:t>it-based payment more generally</w:t>
      </w:r>
      <w:r w:rsidR="001E793D">
        <w:rPr>
          <w:rFonts w:ascii="Times" w:hAnsi="Times"/>
        </w:rPr>
        <w:t xml:space="preserve"> [</w:t>
      </w:r>
      <w:proofErr w:type="spellStart"/>
      <w:r w:rsidR="001E793D">
        <w:rPr>
          <w:rFonts w:ascii="Times" w:hAnsi="Times"/>
        </w:rPr>
        <w:t>Roberds</w:t>
      </w:r>
      <w:proofErr w:type="spellEnd"/>
      <w:r w:rsidR="001E793D">
        <w:rPr>
          <w:rFonts w:ascii="Times" w:hAnsi="Times"/>
        </w:rPr>
        <w:t>, 2009].</w:t>
      </w:r>
    </w:p>
    <w:p w14:paraId="6C960FD7" w14:textId="77777777" w:rsidR="001E793D" w:rsidRDefault="001E793D" w:rsidP="000E3C8F">
      <w:pPr>
        <w:spacing w:line="238" w:lineRule="auto"/>
        <w:jc w:val="both"/>
        <w:rPr>
          <w:rFonts w:ascii="Times" w:hAnsi="Times"/>
        </w:rPr>
      </w:pPr>
    </w:p>
    <w:p w14:paraId="625E8ACD" w14:textId="63070133" w:rsidR="00D8656F" w:rsidRDefault="001E793D" w:rsidP="000E3C8F">
      <w:pPr>
        <w:spacing w:line="238" w:lineRule="auto"/>
        <w:jc w:val="both"/>
        <w:rPr>
          <w:rFonts w:ascii="Times" w:hAnsi="Times"/>
        </w:rPr>
      </w:pPr>
      <w:r>
        <w:rPr>
          <w:rFonts w:ascii="Times" w:hAnsi="Times"/>
          <w:b/>
        </w:rPr>
        <w:t>Impact</w:t>
      </w:r>
    </w:p>
    <w:p w14:paraId="3D905C41" w14:textId="1DE75A4B" w:rsidR="00127E68" w:rsidRDefault="00A873DC" w:rsidP="000E3C8F">
      <w:pPr>
        <w:spacing w:line="238" w:lineRule="auto"/>
        <w:jc w:val="both"/>
        <w:rPr>
          <w:rFonts w:ascii="Times" w:hAnsi="Times"/>
        </w:rPr>
      </w:pPr>
      <w:r>
        <w:rPr>
          <w:rFonts w:ascii="Times" w:hAnsi="Times"/>
        </w:rPr>
        <w:t>When security vulnerabilities</w:t>
      </w:r>
      <w:r w:rsidR="00FC66D1">
        <w:rPr>
          <w:rFonts w:ascii="Times" w:hAnsi="Times"/>
        </w:rPr>
        <w:t xml:space="preserve"> in websites and databases </w:t>
      </w:r>
      <w:r>
        <w:rPr>
          <w:rFonts w:ascii="Times" w:hAnsi="Times"/>
        </w:rPr>
        <w:t>are found by malicious sources, people’s information can be stolen.</w:t>
      </w:r>
      <w:r w:rsidR="00FC66D1">
        <w:rPr>
          <w:rFonts w:ascii="Times" w:hAnsi="Times"/>
        </w:rPr>
        <w:t xml:space="preserve"> What those sources do with </w:t>
      </w:r>
      <w:del w:id="6" w:author="Microsoft Office User" w:date="2017-11-22T13:12:00Z">
        <w:r w:rsidR="00FC66D1" w:rsidDel="0054418C">
          <w:rPr>
            <w:rFonts w:ascii="Times" w:hAnsi="Times"/>
          </w:rPr>
          <w:delText xml:space="preserve">your </w:delText>
        </w:r>
      </w:del>
      <w:ins w:id="7" w:author="Microsoft Office User" w:date="2017-11-22T13:12:00Z">
        <w:r w:rsidR="0054418C">
          <w:rPr>
            <w:rFonts w:ascii="Times" w:hAnsi="Times"/>
          </w:rPr>
          <w:t>the</w:t>
        </w:r>
        <w:r w:rsidR="0054418C">
          <w:rPr>
            <w:rFonts w:ascii="Times" w:hAnsi="Times"/>
          </w:rPr>
          <w:t xml:space="preserve"> </w:t>
        </w:r>
      </w:ins>
      <w:r w:rsidR="00FC66D1">
        <w:rPr>
          <w:rFonts w:ascii="Times" w:hAnsi="Times"/>
        </w:rPr>
        <w:t xml:space="preserve">information </w:t>
      </w:r>
      <w:ins w:id="8" w:author="Microsoft Office User" w:date="2017-11-22T13:12:00Z">
        <w:r w:rsidR="0054418C">
          <w:rPr>
            <w:rFonts w:ascii="Times" w:hAnsi="Times"/>
          </w:rPr>
          <w:t>they st</w:t>
        </w:r>
      </w:ins>
      <w:ins w:id="9" w:author="Microsoft Office User" w:date="2017-11-22T13:13:00Z">
        <w:r w:rsidR="00E836D0">
          <w:rPr>
            <w:rFonts w:ascii="Times" w:hAnsi="Times"/>
          </w:rPr>
          <w:t>eal</w:t>
        </w:r>
      </w:ins>
      <w:ins w:id="10" w:author="Microsoft Office User" w:date="2017-11-22T13:12:00Z">
        <w:r w:rsidR="0054418C">
          <w:rPr>
            <w:rFonts w:ascii="Times" w:hAnsi="Times"/>
          </w:rPr>
          <w:t xml:space="preserve"> </w:t>
        </w:r>
      </w:ins>
      <w:r w:rsidR="00FC66D1">
        <w:rPr>
          <w:rFonts w:ascii="Times" w:hAnsi="Times"/>
        </w:rPr>
        <w:t xml:space="preserve">is up to them, ranging from small online purchases with </w:t>
      </w:r>
      <w:del w:id="11" w:author="Microsoft Office User" w:date="2017-11-22T13:13:00Z">
        <w:r w:rsidR="00FC66D1" w:rsidDel="00E836D0">
          <w:rPr>
            <w:rFonts w:ascii="Times" w:hAnsi="Times"/>
          </w:rPr>
          <w:delText xml:space="preserve">your </w:delText>
        </w:r>
      </w:del>
      <w:ins w:id="12" w:author="Microsoft Office User" w:date="2017-11-22T13:13:00Z">
        <w:r w:rsidR="00E836D0">
          <w:rPr>
            <w:rFonts w:ascii="Times" w:hAnsi="Times"/>
          </w:rPr>
          <w:t>someone’s</w:t>
        </w:r>
        <w:r w:rsidR="00E836D0">
          <w:rPr>
            <w:rFonts w:ascii="Times" w:hAnsi="Times"/>
          </w:rPr>
          <w:t xml:space="preserve"> </w:t>
        </w:r>
      </w:ins>
      <w:r w:rsidR="00FC66D1">
        <w:rPr>
          <w:rFonts w:ascii="Times" w:hAnsi="Times"/>
        </w:rPr>
        <w:t xml:space="preserve">credit card to taking out loans in </w:t>
      </w:r>
      <w:del w:id="13" w:author="Microsoft Office User" w:date="2017-11-22T13:13:00Z">
        <w:r w:rsidR="00FC66D1" w:rsidDel="00E836D0">
          <w:rPr>
            <w:rFonts w:ascii="Times" w:hAnsi="Times"/>
          </w:rPr>
          <w:delText xml:space="preserve">your </w:delText>
        </w:r>
      </w:del>
      <w:proofErr w:type="spellStart"/>
      <w:ins w:id="14" w:author="Microsoft Office User" w:date="2017-11-22T13:13:00Z">
        <w:r w:rsidR="00E836D0">
          <w:rPr>
            <w:rFonts w:ascii="Times" w:hAnsi="Times"/>
          </w:rPr>
          <w:t>thier</w:t>
        </w:r>
        <w:proofErr w:type="spellEnd"/>
        <w:r w:rsidR="00E836D0">
          <w:rPr>
            <w:rFonts w:ascii="Times" w:hAnsi="Times"/>
          </w:rPr>
          <w:t xml:space="preserve"> </w:t>
        </w:r>
      </w:ins>
      <w:r w:rsidR="00FC66D1">
        <w:rPr>
          <w:rFonts w:ascii="Times" w:hAnsi="Times"/>
        </w:rPr>
        <w:t>name</w:t>
      </w:r>
      <w:r w:rsidR="00C61117">
        <w:rPr>
          <w:rFonts w:ascii="Times" w:hAnsi="Times"/>
        </w:rPr>
        <w:t xml:space="preserve"> and more</w:t>
      </w:r>
      <w:r w:rsidR="00FC66D1">
        <w:rPr>
          <w:rFonts w:ascii="Times" w:hAnsi="Times"/>
        </w:rPr>
        <w:t xml:space="preserve">. </w:t>
      </w:r>
      <w:r>
        <w:rPr>
          <w:rFonts w:ascii="Times" w:hAnsi="Times"/>
        </w:rPr>
        <w:t>The companies that choose to be forthright with their customers and tell them about these breaches instill unrest in those people who initially trusted companies with their private information.</w:t>
      </w:r>
      <w:r w:rsidR="001E793D">
        <w:rPr>
          <w:rFonts w:ascii="Times" w:hAnsi="Times"/>
        </w:rPr>
        <w:t xml:space="preserve"> With a breach of data comes a breach of confidence, and that confidence is required </w:t>
      </w:r>
      <w:r w:rsidR="001E793D">
        <w:rPr>
          <w:rFonts w:ascii="Times" w:hAnsi="Times"/>
        </w:rPr>
        <w:lastRenderedPageBreak/>
        <w:t xml:space="preserve">to further </w:t>
      </w:r>
      <w:ins w:id="15" w:author="Microsoft Office User" w:date="2017-11-22T13:14:00Z">
        <w:r w:rsidR="000129AF">
          <w:rPr>
            <w:rFonts w:ascii="Times" w:hAnsi="Times"/>
          </w:rPr>
          <w:t xml:space="preserve">human </w:t>
        </w:r>
      </w:ins>
      <w:r w:rsidR="001E793D">
        <w:rPr>
          <w:rFonts w:ascii="Times" w:hAnsi="Times"/>
        </w:rPr>
        <w:t>development alongside companies as a society.</w:t>
      </w:r>
      <w:ins w:id="16" w:author="Microsoft Office User" w:date="2017-11-22T13:15:00Z">
        <w:r w:rsidR="00A4536D">
          <w:rPr>
            <w:rFonts w:ascii="Times" w:hAnsi="Times"/>
          </w:rPr>
          <w:t xml:space="preserve"> If that confidence is lost people will begin to be more withholding with their information.</w:t>
        </w:r>
      </w:ins>
      <w:r w:rsidR="001E793D">
        <w:rPr>
          <w:rFonts w:ascii="Times" w:hAnsi="Times"/>
        </w:rPr>
        <w:t xml:space="preserve"> Companies like Google, Facebook, and Twitter structure their entire business around requiring users to give them certain information. If users suddenly lost trust in </w:t>
      </w:r>
      <w:r w:rsidR="00C61117">
        <w:rPr>
          <w:rFonts w:ascii="Times" w:hAnsi="Times"/>
        </w:rPr>
        <w:t>any of these companies</w:t>
      </w:r>
      <w:ins w:id="17" w:author="Microsoft Office User" w:date="2017-11-22T13:15:00Z">
        <w:r w:rsidR="00A4536D">
          <w:rPr>
            <w:rFonts w:ascii="Times" w:hAnsi="Times"/>
          </w:rPr>
          <w:t>,</w:t>
        </w:r>
      </w:ins>
      <w:r w:rsidR="00C61117">
        <w:rPr>
          <w:rFonts w:ascii="Times" w:hAnsi="Times"/>
        </w:rPr>
        <w:t xml:space="preserve"> it could mean the end of their growth or dominance in their respective markets</w:t>
      </w:r>
      <w:r w:rsidR="001E793D">
        <w:rPr>
          <w:rFonts w:ascii="Times" w:hAnsi="Times"/>
        </w:rPr>
        <w:t xml:space="preserve">. </w:t>
      </w:r>
    </w:p>
    <w:p w14:paraId="0F66A197" w14:textId="77777777" w:rsidR="00C61117" w:rsidRDefault="00C61117" w:rsidP="000E3C8F">
      <w:pPr>
        <w:spacing w:line="238" w:lineRule="auto"/>
        <w:jc w:val="both"/>
        <w:rPr>
          <w:rFonts w:ascii="Times" w:hAnsi="Times"/>
        </w:rPr>
      </w:pPr>
    </w:p>
    <w:p w14:paraId="2F63F3D9" w14:textId="39673C04" w:rsidR="00F13930" w:rsidRDefault="00127E68" w:rsidP="000E3C8F">
      <w:pPr>
        <w:spacing w:line="238" w:lineRule="auto"/>
        <w:jc w:val="both"/>
        <w:rPr>
          <w:rFonts w:ascii="Times" w:hAnsi="Times"/>
        </w:rPr>
      </w:pPr>
      <w:r>
        <w:rPr>
          <w:rFonts w:ascii="Times" w:hAnsi="Times"/>
        </w:rPr>
        <w:t xml:space="preserve">Another effect of the lack of significant data security regulation for all companies on a federal level is how difficult it is for a person to litigate against a company for not keeping their information secure. </w:t>
      </w:r>
      <w:r w:rsidR="00F13930">
        <w:rPr>
          <w:rFonts w:ascii="Times" w:hAnsi="Times"/>
        </w:rPr>
        <w:t xml:space="preserve">In most cases the </w:t>
      </w:r>
      <w:r w:rsidR="00925C2B" w:rsidRPr="00925C2B">
        <w:rPr>
          <w:rFonts w:ascii="Times" w:hAnsi="Times" w:cstheme="minorBidi"/>
        </w:rPr>
        <w:t xml:space="preserve">plaintiff </w:t>
      </w:r>
      <w:r w:rsidR="00F13930">
        <w:rPr>
          <w:rFonts w:ascii="Times" w:hAnsi="Times" w:cstheme="minorBidi"/>
        </w:rPr>
        <w:t>loss is</w:t>
      </w:r>
      <w:r w:rsidR="00925C2B" w:rsidRPr="00925C2B">
        <w:rPr>
          <w:rFonts w:ascii="Times" w:hAnsi="Times" w:cstheme="minorBidi"/>
        </w:rPr>
        <w:t xml:space="preserve"> a function of whether the breached firm provided any initial compensation immediately following th</w:t>
      </w:r>
      <w:r w:rsidR="00F13930">
        <w:rPr>
          <w:rFonts w:ascii="Times" w:hAnsi="Times"/>
        </w:rPr>
        <w:t xml:space="preserve">e breach and before litigation </w:t>
      </w:r>
      <w:r w:rsidR="00925C2B">
        <w:rPr>
          <w:rFonts w:ascii="Times" w:hAnsi="Times"/>
        </w:rPr>
        <w:t>[</w:t>
      </w:r>
      <w:proofErr w:type="spellStart"/>
      <w:r w:rsidR="00925C2B">
        <w:rPr>
          <w:rFonts w:ascii="Times" w:hAnsi="Times"/>
        </w:rPr>
        <w:t>Romanosky</w:t>
      </w:r>
      <w:proofErr w:type="spellEnd"/>
      <w:r w:rsidR="00925C2B">
        <w:rPr>
          <w:rFonts w:ascii="Times" w:hAnsi="Times"/>
        </w:rPr>
        <w:t xml:space="preserve">, 2012], which means that </w:t>
      </w:r>
      <w:r w:rsidR="008611F0">
        <w:rPr>
          <w:rFonts w:ascii="Times" w:hAnsi="Times"/>
        </w:rPr>
        <w:t>if</w:t>
      </w:r>
      <w:r w:rsidR="00925C2B">
        <w:rPr>
          <w:rFonts w:ascii="Times" w:hAnsi="Times"/>
        </w:rPr>
        <w:t xml:space="preserve"> companies </w:t>
      </w:r>
      <w:r w:rsidR="006632F0">
        <w:rPr>
          <w:rFonts w:ascii="Times" w:hAnsi="Times"/>
        </w:rPr>
        <w:t xml:space="preserve">can </w:t>
      </w:r>
      <w:r w:rsidR="008611F0">
        <w:rPr>
          <w:rFonts w:ascii="Times" w:hAnsi="Times"/>
        </w:rPr>
        <w:t xml:space="preserve">pay </w:t>
      </w:r>
      <w:del w:id="18" w:author="Microsoft Office User" w:date="2017-11-22T13:15:00Z">
        <w:r w:rsidR="008611F0" w:rsidDel="00A4536D">
          <w:rPr>
            <w:rFonts w:ascii="Times" w:hAnsi="Times"/>
          </w:rPr>
          <w:delText xml:space="preserve">you </w:delText>
        </w:r>
      </w:del>
      <w:ins w:id="19" w:author="Microsoft Office User" w:date="2017-11-22T13:15:00Z">
        <w:r w:rsidR="00A4536D">
          <w:rPr>
            <w:rFonts w:ascii="Times" w:hAnsi="Times"/>
          </w:rPr>
          <w:t>their customers</w:t>
        </w:r>
        <w:r w:rsidR="00A4536D">
          <w:rPr>
            <w:rFonts w:ascii="Times" w:hAnsi="Times"/>
          </w:rPr>
          <w:t xml:space="preserve"> </w:t>
        </w:r>
      </w:ins>
      <w:r w:rsidR="008611F0">
        <w:rPr>
          <w:rFonts w:ascii="Times" w:hAnsi="Times"/>
        </w:rPr>
        <w:t>what they consider to be fair compensation for losing your data,</w:t>
      </w:r>
      <w:r w:rsidR="00925C2B">
        <w:rPr>
          <w:rFonts w:ascii="Times" w:hAnsi="Times"/>
        </w:rPr>
        <w:t xml:space="preserve"> they are protected by law from</w:t>
      </w:r>
      <w:r w:rsidR="008611F0">
        <w:rPr>
          <w:rFonts w:ascii="Times" w:hAnsi="Times"/>
        </w:rPr>
        <w:t xml:space="preserve"> issuing</w:t>
      </w:r>
      <w:r w:rsidR="00925C2B">
        <w:rPr>
          <w:rFonts w:ascii="Times" w:hAnsi="Times"/>
        </w:rPr>
        <w:t xml:space="preserve"> further payments to the plaintiff.</w:t>
      </w:r>
      <w:r w:rsidR="00F13930">
        <w:rPr>
          <w:rFonts w:ascii="Times" w:hAnsi="Times"/>
        </w:rPr>
        <w:t xml:space="preserve"> If companies are not punished enough for losing their customers’ data and </w:t>
      </w:r>
      <w:r w:rsidR="008611F0">
        <w:rPr>
          <w:rFonts w:ascii="Times" w:hAnsi="Times"/>
        </w:rPr>
        <w:t>a loss in public trust</w:t>
      </w:r>
      <w:r w:rsidR="00F13930">
        <w:rPr>
          <w:rFonts w:ascii="Times" w:hAnsi="Times"/>
        </w:rPr>
        <w:t xml:space="preserve"> turns out to negatively affect the U.S. economy, the environment could suffer from a need to generate </w:t>
      </w:r>
      <w:r w:rsidR="008611F0">
        <w:rPr>
          <w:rFonts w:ascii="Times" w:hAnsi="Times"/>
        </w:rPr>
        <w:t xml:space="preserve">reactionary </w:t>
      </w:r>
      <w:r w:rsidR="00F13930">
        <w:rPr>
          <w:rFonts w:ascii="Times" w:hAnsi="Times"/>
        </w:rPr>
        <w:t>profits</w:t>
      </w:r>
      <w:r w:rsidR="001418C0">
        <w:rPr>
          <w:rFonts w:ascii="Times" w:hAnsi="Times"/>
        </w:rPr>
        <w:t xml:space="preserve"> in </w:t>
      </w:r>
      <w:r w:rsidR="00FF2103">
        <w:rPr>
          <w:rFonts w:ascii="Times" w:hAnsi="Times"/>
        </w:rPr>
        <w:t xml:space="preserve">environmentally </w:t>
      </w:r>
      <w:r w:rsidR="001418C0">
        <w:rPr>
          <w:rFonts w:ascii="Times" w:hAnsi="Times"/>
        </w:rPr>
        <w:t>irresponsible ways</w:t>
      </w:r>
      <w:r w:rsidR="00F13930">
        <w:rPr>
          <w:rFonts w:ascii="Times" w:hAnsi="Times"/>
        </w:rPr>
        <w:t xml:space="preserve"> to make up for the loss.</w:t>
      </w:r>
    </w:p>
    <w:p w14:paraId="7C3CF5A4" w14:textId="77777777" w:rsidR="00925C2B" w:rsidRDefault="00925C2B" w:rsidP="000E3C8F">
      <w:pPr>
        <w:spacing w:line="238" w:lineRule="auto"/>
        <w:jc w:val="both"/>
        <w:rPr>
          <w:rFonts w:ascii="Times" w:hAnsi="Times"/>
        </w:rPr>
      </w:pPr>
    </w:p>
    <w:p w14:paraId="36395F54" w14:textId="1EC5FA77" w:rsidR="00EC6BE7" w:rsidRPr="00811BD4" w:rsidRDefault="00925C2B" w:rsidP="000E3C8F">
      <w:pPr>
        <w:spacing w:line="238" w:lineRule="auto"/>
        <w:jc w:val="both"/>
        <w:rPr>
          <w:rFonts w:ascii="Times" w:hAnsi="Times"/>
          <w:b/>
        </w:rPr>
      </w:pPr>
      <w:r>
        <w:rPr>
          <w:rFonts w:ascii="Times" w:hAnsi="Times"/>
          <w:b/>
        </w:rPr>
        <w:t>Recommendation</w:t>
      </w:r>
    </w:p>
    <w:p w14:paraId="69DEF73B" w14:textId="5818E29F" w:rsidR="00A873DC" w:rsidRDefault="00FA2F8B" w:rsidP="000E3C8F">
      <w:pPr>
        <w:spacing w:line="238" w:lineRule="auto"/>
        <w:jc w:val="both"/>
        <w:rPr>
          <w:rFonts w:ascii="Times" w:hAnsi="Times"/>
        </w:rPr>
      </w:pPr>
      <w:ins w:id="20" w:author="Microsoft Office User" w:date="2017-11-22T13:30:00Z">
        <w:r>
          <w:rPr>
            <w:rFonts w:ascii="Times" w:hAnsi="Times"/>
          </w:rPr>
          <w:t>To</w:t>
        </w:r>
      </w:ins>
      <w:ins w:id="21" w:author="Microsoft Office User" w:date="2017-11-22T13:33:00Z">
        <w:r w:rsidR="003F6347">
          <w:rPr>
            <w:rFonts w:ascii="Times" w:hAnsi="Times"/>
          </w:rPr>
          <w:t xml:space="preserve"> avoid</w:t>
        </w:r>
      </w:ins>
      <w:ins w:id="22" w:author="Microsoft Office User" w:date="2017-11-22T13:30:00Z">
        <w:r>
          <w:rPr>
            <w:rFonts w:ascii="Times" w:hAnsi="Times"/>
          </w:rPr>
          <w:t xml:space="preserve"> </w:t>
        </w:r>
      </w:ins>
      <w:ins w:id="23" w:author="Microsoft Office User" w:date="2017-11-22T13:33:00Z">
        <w:r w:rsidR="003F6347">
          <w:rPr>
            <w:rFonts w:ascii="Times" w:hAnsi="Times"/>
          </w:rPr>
          <w:t>r</w:t>
        </w:r>
      </w:ins>
      <w:del w:id="24" w:author="Microsoft Office User" w:date="2017-11-22T13:33:00Z">
        <w:r w:rsidR="009A392F" w:rsidDel="003F6347">
          <w:rPr>
            <w:rFonts w:ascii="Times" w:hAnsi="Times"/>
          </w:rPr>
          <w:delText>R</w:delText>
        </w:r>
      </w:del>
      <w:r w:rsidR="009A392F">
        <w:rPr>
          <w:rFonts w:ascii="Times" w:hAnsi="Times"/>
        </w:rPr>
        <w:t>igorous regulations</w:t>
      </w:r>
      <w:ins w:id="25" w:author="Microsoft Office User" w:date="2017-11-22T13:34:00Z">
        <w:r w:rsidR="003F6347">
          <w:rPr>
            <w:rFonts w:ascii="Times" w:hAnsi="Times"/>
          </w:rPr>
          <w:t>, big data companies</w:t>
        </w:r>
      </w:ins>
      <w:r w:rsidR="009A392F">
        <w:rPr>
          <w:rFonts w:ascii="Times" w:hAnsi="Times"/>
        </w:rPr>
        <w:t xml:space="preserve"> must </w:t>
      </w:r>
      <w:ins w:id="26" w:author="Microsoft Office User" w:date="2017-11-22T13:34:00Z">
        <w:r w:rsidR="003F6347">
          <w:rPr>
            <w:rFonts w:ascii="Times" w:hAnsi="Times"/>
          </w:rPr>
          <w:t xml:space="preserve">come together and </w:t>
        </w:r>
      </w:ins>
      <w:del w:id="27" w:author="Microsoft Office User" w:date="2017-11-22T13:34:00Z">
        <w:r w:rsidR="009A392F" w:rsidDel="003F6347">
          <w:rPr>
            <w:rFonts w:ascii="Times" w:hAnsi="Times"/>
          </w:rPr>
          <w:delText xml:space="preserve">be </w:delText>
        </w:r>
        <w:r w:rsidR="00761469" w:rsidDel="003F6347">
          <w:rPr>
            <w:rFonts w:ascii="Times" w:hAnsi="Times"/>
          </w:rPr>
          <w:delText>developed</w:delText>
        </w:r>
        <w:r w:rsidR="009A392F" w:rsidDel="003F6347">
          <w:rPr>
            <w:rFonts w:ascii="Times" w:hAnsi="Times"/>
          </w:rPr>
          <w:delText xml:space="preserve"> on the federal level</w:delText>
        </w:r>
      </w:del>
      <w:ins w:id="28" w:author="Microsoft Office User" w:date="2017-11-22T13:34:00Z">
        <w:r w:rsidR="003F6347">
          <w:rPr>
            <w:rFonts w:ascii="Times" w:hAnsi="Times"/>
          </w:rPr>
          <w:t xml:space="preserve">form an organization </w:t>
        </w:r>
      </w:ins>
      <w:del w:id="29" w:author="Microsoft Office User" w:date="2017-11-22T13:34:00Z">
        <w:r w:rsidR="009A392F" w:rsidDel="003F6347">
          <w:rPr>
            <w:rFonts w:ascii="Times" w:hAnsi="Times"/>
          </w:rPr>
          <w:delText xml:space="preserve"> </w:delText>
        </w:r>
      </w:del>
      <w:r w:rsidR="009A392F">
        <w:rPr>
          <w:rFonts w:ascii="Times" w:hAnsi="Times"/>
        </w:rPr>
        <w:t xml:space="preserve">to </w:t>
      </w:r>
      <w:ins w:id="30" w:author="Microsoft Office User" w:date="2017-11-22T13:34:00Z">
        <w:r w:rsidR="003F6347">
          <w:rPr>
            <w:rFonts w:ascii="Times" w:hAnsi="Times"/>
          </w:rPr>
          <w:t>self-regulate</w:t>
        </w:r>
      </w:ins>
      <w:ins w:id="31" w:author="Microsoft Office User" w:date="2017-11-22T13:35:00Z">
        <w:r w:rsidR="003F6347">
          <w:rPr>
            <w:rFonts w:ascii="Times" w:hAnsi="Times"/>
          </w:rPr>
          <w:t xml:space="preserve"> their use of customer data </w:t>
        </w:r>
      </w:ins>
      <w:ins w:id="32" w:author="Microsoft Office User" w:date="2017-11-22T13:42:00Z">
        <w:r w:rsidR="003C23E2">
          <w:rPr>
            <w:rFonts w:ascii="Times" w:hAnsi="Times"/>
          </w:rPr>
          <w:t>to</w:t>
        </w:r>
      </w:ins>
      <w:ins w:id="33" w:author="Microsoft Office User" w:date="2017-11-22T13:35:00Z">
        <w:r w:rsidR="003F6347">
          <w:rPr>
            <w:rFonts w:ascii="Times" w:hAnsi="Times"/>
          </w:rPr>
          <w:t xml:space="preserve"> </w:t>
        </w:r>
      </w:ins>
      <w:r w:rsidR="009A392F">
        <w:rPr>
          <w:rFonts w:ascii="Times" w:hAnsi="Times"/>
        </w:rPr>
        <w:t xml:space="preserve">negate the negative effects of data breaches on the U.S. economy. </w:t>
      </w:r>
      <w:ins w:id="34" w:author="Microsoft Office User" w:date="2017-11-22T13:36:00Z">
        <w:r w:rsidR="003F6347">
          <w:rPr>
            <w:rFonts w:ascii="Times" w:hAnsi="Times"/>
          </w:rPr>
          <w:t xml:space="preserve">This organization would be funded by the companies which belong to it, and the </w:t>
        </w:r>
      </w:ins>
      <w:ins w:id="35" w:author="Microsoft Office User" w:date="2017-11-22T13:37:00Z">
        <w:r w:rsidR="003F6347">
          <w:rPr>
            <w:rFonts w:ascii="Times" w:hAnsi="Times"/>
          </w:rPr>
          <w:t>organization</w:t>
        </w:r>
      </w:ins>
      <w:ins w:id="36" w:author="Microsoft Office User" w:date="2017-11-22T13:36:00Z">
        <w:r w:rsidR="003F6347">
          <w:rPr>
            <w:rFonts w:ascii="Times" w:hAnsi="Times"/>
          </w:rPr>
          <w:t xml:space="preserve"> would be directed by a self-governed staff of data security engineers. </w:t>
        </w:r>
      </w:ins>
      <w:del w:id="37" w:author="Microsoft Office User" w:date="2017-11-22T13:36:00Z">
        <w:r w:rsidR="00C529C8" w:rsidDel="003F6347">
          <w:rPr>
            <w:rFonts w:ascii="Times" w:hAnsi="Times"/>
          </w:rPr>
          <w:delText>These regulations</w:delText>
        </w:r>
        <w:r w:rsidR="00A873DC" w:rsidDel="003F6347">
          <w:rPr>
            <w:rFonts w:ascii="Times" w:hAnsi="Times"/>
          </w:rPr>
          <w:delText xml:space="preserve"> will have to occur </w:delText>
        </w:r>
        <w:r w:rsidR="00925C2B" w:rsidDel="003F6347">
          <w:rPr>
            <w:rFonts w:ascii="Times" w:hAnsi="Times"/>
          </w:rPr>
          <w:delText>or many of the companies we see as beneficial to the public could lose the public’s trust</w:delText>
        </w:r>
        <w:r w:rsidR="00A873DC" w:rsidDel="003F6347">
          <w:rPr>
            <w:rFonts w:ascii="Times" w:hAnsi="Times"/>
          </w:rPr>
          <w:delText xml:space="preserve">. </w:delText>
        </w:r>
      </w:del>
      <w:r w:rsidR="00340A13">
        <w:rPr>
          <w:rFonts w:ascii="Times" w:hAnsi="Times"/>
        </w:rPr>
        <w:t xml:space="preserve">If this does not happen before larger more frequent breaches occur, </w:t>
      </w:r>
      <w:r w:rsidR="009A392F">
        <w:rPr>
          <w:rFonts w:ascii="Times" w:hAnsi="Times"/>
        </w:rPr>
        <w:t>the public will be forced</w:t>
      </w:r>
      <w:r w:rsidR="00A873DC">
        <w:rPr>
          <w:rFonts w:ascii="Times" w:hAnsi="Times"/>
        </w:rPr>
        <w:t xml:space="preserve"> to take more responsibility for giving companies their information</w:t>
      </w:r>
      <w:r w:rsidR="00340A13">
        <w:rPr>
          <w:rFonts w:ascii="Times" w:hAnsi="Times"/>
        </w:rPr>
        <w:t>. This is not necessarily a good reaction because modern human progress requires a level of openness with companies</w:t>
      </w:r>
      <w:del w:id="38" w:author="Microsoft Office User" w:date="2017-11-22T13:39:00Z">
        <w:r w:rsidR="00340A13" w:rsidDel="003F6347">
          <w:rPr>
            <w:rFonts w:ascii="Times" w:hAnsi="Times"/>
          </w:rPr>
          <w:delText xml:space="preserve">. If there were more federal regulations set in place along with laws designating significant punishments for irresponsible companies, the public </w:delText>
        </w:r>
      </w:del>
      <w:del w:id="39" w:author="Microsoft Office User" w:date="2017-11-22T13:38:00Z">
        <w:r w:rsidR="00340A13" w:rsidDel="003F6347">
          <w:rPr>
            <w:rFonts w:ascii="Times" w:hAnsi="Times"/>
          </w:rPr>
          <w:delText>might not fully lose trust in the system they have been working with</w:delText>
        </w:r>
        <w:r w:rsidR="00FB0AEC" w:rsidDel="003F6347">
          <w:rPr>
            <w:rFonts w:ascii="Times" w:hAnsi="Times"/>
          </w:rPr>
          <w:delText xml:space="preserve"> all along</w:delText>
        </w:r>
      </w:del>
      <w:r w:rsidR="00340A13">
        <w:rPr>
          <w:rFonts w:ascii="Times" w:hAnsi="Times"/>
        </w:rPr>
        <w:t>.</w:t>
      </w:r>
      <w:r w:rsidR="00FB0AEC">
        <w:rPr>
          <w:rFonts w:ascii="Times" w:hAnsi="Times"/>
        </w:rPr>
        <w:t xml:space="preserve"> Even though </w:t>
      </w:r>
      <w:ins w:id="40" w:author="Microsoft Office User" w:date="2017-11-22T13:40:00Z">
        <w:r w:rsidR="003F6347">
          <w:rPr>
            <w:rFonts w:ascii="Times" w:hAnsi="Times"/>
          </w:rPr>
          <w:t xml:space="preserve">the need for </w:t>
        </w:r>
      </w:ins>
      <w:ins w:id="41" w:author="Microsoft Office User" w:date="2017-11-22T13:39:00Z">
        <w:r w:rsidR="003F6347">
          <w:rPr>
            <w:rFonts w:ascii="Times" w:hAnsi="Times"/>
          </w:rPr>
          <w:t>self-</w:t>
        </w:r>
      </w:ins>
      <w:r w:rsidR="00FB0AEC">
        <w:rPr>
          <w:rFonts w:ascii="Times" w:hAnsi="Times"/>
        </w:rPr>
        <w:t>regulation</w:t>
      </w:r>
      <w:del w:id="42" w:author="Microsoft Office User" w:date="2017-11-22T13:39:00Z">
        <w:r w:rsidR="00FB0AEC" w:rsidDel="003F6347">
          <w:rPr>
            <w:rFonts w:ascii="Times" w:hAnsi="Times"/>
          </w:rPr>
          <w:delText>s</w:delText>
        </w:r>
      </w:del>
      <w:r w:rsidR="006B0C89">
        <w:rPr>
          <w:rFonts w:ascii="Times" w:hAnsi="Times"/>
        </w:rPr>
        <w:t xml:space="preserve"> </w:t>
      </w:r>
      <w:del w:id="43" w:author="Microsoft Office User" w:date="2017-11-22T13:39:00Z">
        <w:r w:rsidR="006B0C89" w:rsidDel="003F6347">
          <w:rPr>
            <w:rFonts w:ascii="Times" w:hAnsi="Times"/>
          </w:rPr>
          <w:delText xml:space="preserve">are </w:delText>
        </w:r>
      </w:del>
      <w:ins w:id="44" w:author="Microsoft Office User" w:date="2017-11-22T13:39:00Z">
        <w:r w:rsidR="003F6347">
          <w:rPr>
            <w:rFonts w:ascii="Times" w:hAnsi="Times"/>
          </w:rPr>
          <w:t>is</w:t>
        </w:r>
        <w:r w:rsidR="003F6347">
          <w:rPr>
            <w:rFonts w:ascii="Times" w:hAnsi="Times"/>
          </w:rPr>
          <w:t xml:space="preserve"> </w:t>
        </w:r>
      </w:ins>
      <w:r w:rsidR="006B0C89">
        <w:rPr>
          <w:rFonts w:ascii="Times" w:hAnsi="Times"/>
        </w:rPr>
        <w:t xml:space="preserve">often seen as </w:t>
      </w:r>
      <w:del w:id="45" w:author="Microsoft Office User" w:date="2017-11-22T13:39:00Z">
        <w:r w:rsidR="00FB0AEC" w:rsidDel="003F6347">
          <w:rPr>
            <w:rFonts w:ascii="Times" w:hAnsi="Times"/>
          </w:rPr>
          <w:delText xml:space="preserve">bad </w:delText>
        </w:r>
      </w:del>
      <w:ins w:id="46" w:author="Microsoft Office User" w:date="2017-11-22T13:39:00Z">
        <w:r w:rsidR="003F6347">
          <w:rPr>
            <w:rFonts w:ascii="Times" w:hAnsi="Times"/>
          </w:rPr>
          <w:t>a negative for the owners of</w:t>
        </w:r>
        <w:r w:rsidR="003F6347">
          <w:rPr>
            <w:rFonts w:ascii="Times" w:hAnsi="Times"/>
          </w:rPr>
          <w:t xml:space="preserve"> </w:t>
        </w:r>
      </w:ins>
      <w:del w:id="47" w:author="Microsoft Office User" w:date="2017-11-22T13:40:00Z">
        <w:r w:rsidR="00FB0AEC" w:rsidDel="003F6347">
          <w:rPr>
            <w:rFonts w:ascii="Times" w:hAnsi="Times"/>
          </w:rPr>
          <w:delText>for</w:delText>
        </w:r>
      </w:del>
      <w:r w:rsidR="00FB0AEC">
        <w:rPr>
          <w:rFonts w:ascii="Times" w:hAnsi="Times"/>
        </w:rPr>
        <w:t xml:space="preserve"> companies, it may be the opposite in this case. As </w:t>
      </w:r>
      <w:r w:rsidR="001418C0">
        <w:rPr>
          <w:rFonts w:ascii="Times" w:hAnsi="Times"/>
        </w:rPr>
        <w:t xml:space="preserve">professional cryptographer </w:t>
      </w:r>
      <w:r w:rsidR="00FB0AEC">
        <w:rPr>
          <w:rFonts w:ascii="Times" w:hAnsi="Times"/>
        </w:rPr>
        <w:t xml:space="preserve">Bruce </w:t>
      </w:r>
      <w:proofErr w:type="spellStart"/>
      <w:r w:rsidR="00FB0AEC">
        <w:rPr>
          <w:rFonts w:ascii="Times" w:hAnsi="Times"/>
        </w:rPr>
        <w:t>Schneier</w:t>
      </w:r>
      <w:proofErr w:type="spellEnd"/>
      <w:r w:rsidR="001418C0">
        <w:rPr>
          <w:rFonts w:ascii="Times" w:hAnsi="Times"/>
        </w:rPr>
        <w:t xml:space="preserve"> </w:t>
      </w:r>
      <w:r w:rsidR="00FB0AEC">
        <w:rPr>
          <w:rFonts w:ascii="Times" w:hAnsi="Times"/>
        </w:rPr>
        <w:t>states</w:t>
      </w:r>
      <w:r w:rsidR="00C529C8">
        <w:rPr>
          <w:rFonts w:ascii="Times" w:hAnsi="Times"/>
        </w:rPr>
        <w:t xml:space="preserve"> </w:t>
      </w:r>
      <w:r w:rsidR="001418C0">
        <w:rPr>
          <w:rFonts w:ascii="Times" w:hAnsi="Times"/>
        </w:rPr>
        <w:t xml:space="preserve">in his </w:t>
      </w:r>
      <w:r w:rsidR="00C529C8">
        <w:rPr>
          <w:rFonts w:ascii="Times" w:hAnsi="Times"/>
        </w:rPr>
        <w:t>security blog,</w:t>
      </w:r>
      <w:r w:rsidR="001418C0">
        <w:rPr>
          <w:rFonts w:ascii="Times" w:hAnsi="Times"/>
        </w:rPr>
        <w:t xml:space="preserve"> an admittedly unsound source,</w:t>
      </w:r>
      <w:r w:rsidR="00C529C8">
        <w:rPr>
          <w:rFonts w:ascii="Times" w:hAnsi="Times"/>
        </w:rPr>
        <w:t xml:space="preserve"> </w:t>
      </w:r>
      <w:r w:rsidR="00C529C8">
        <w:rPr>
          <w:rFonts w:ascii="Times" w:hAnsi="Times" w:cstheme="minorBidi"/>
        </w:rPr>
        <w:t>r</w:t>
      </w:r>
      <w:r w:rsidR="00FB0AEC" w:rsidRPr="00FB0AEC">
        <w:rPr>
          <w:rFonts w:ascii="Times" w:hAnsi="Times" w:cstheme="minorBidi"/>
        </w:rPr>
        <w:t>egulation</w:t>
      </w:r>
      <w:r w:rsidR="00C529C8">
        <w:rPr>
          <w:rFonts w:ascii="Times" w:hAnsi="Times" w:cstheme="minorBidi"/>
        </w:rPr>
        <w:t>s</w:t>
      </w:r>
      <w:r w:rsidR="00FB0AEC" w:rsidRPr="00FB0AEC">
        <w:rPr>
          <w:rFonts w:ascii="Times" w:hAnsi="Times" w:cstheme="minorBidi"/>
        </w:rPr>
        <w:t xml:space="preserve"> </w:t>
      </w:r>
      <w:r w:rsidR="00C529C8">
        <w:rPr>
          <w:rFonts w:ascii="Times" w:hAnsi="Times" w:cstheme="minorBidi"/>
        </w:rPr>
        <w:t>force</w:t>
      </w:r>
      <w:r w:rsidR="00FB0AEC" w:rsidRPr="00FB0AEC">
        <w:rPr>
          <w:rFonts w:ascii="Times" w:hAnsi="Times" w:cstheme="minorBidi"/>
        </w:rPr>
        <w:t xml:space="preserve"> companies to take security more seriously, and</w:t>
      </w:r>
      <w:r w:rsidR="00C529C8">
        <w:rPr>
          <w:rFonts w:ascii="Times" w:hAnsi="Times" w:cstheme="minorBidi"/>
        </w:rPr>
        <w:t xml:space="preserve"> in the end</w:t>
      </w:r>
      <w:r w:rsidR="006B0C89">
        <w:rPr>
          <w:rFonts w:ascii="Times" w:hAnsi="Times" w:cstheme="minorBidi"/>
        </w:rPr>
        <w:t xml:space="preserve"> this leads to companies</w:t>
      </w:r>
      <w:r w:rsidR="00FB0AEC" w:rsidRPr="00FB0AEC">
        <w:rPr>
          <w:rFonts w:ascii="Times" w:hAnsi="Times" w:cstheme="minorBidi"/>
        </w:rPr>
        <w:t xml:space="preserve"> s</w:t>
      </w:r>
      <w:r w:rsidR="006B0C89">
        <w:rPr>
          <w:rFonts w:ascii="Times" w:hAnsi="Times" w:cstheme="minorBidi"/>
        </w:rPr>
        <w:t>elling</w:t>
      </w:r>
      <w:r w:rsidR="00FB0AEC">
        <w:rPr>
          <w:rFonts w:ascii="Times" w:hAnsi="Times" w:cstheme="minorBidi"/>
        </w:rPr>
        <w:t xml:space="preserve"> more products and services</w:t>
      </w:r>
      <w:r w:rsidR="00FB0AEC">
        <w:rPr>
          <w:rFonts w:ascii="Times" w:hAnsi="Times"/>
        </w:rPr>
        <w:t xml:space="preserve"> [</w:t>
      </w:r>
      <w:proofErr w:type="spellStart"/>
      <w:r w:rsidR="00FB0AEC">
        <w:rPr>
          <w:rFonts w:ascii="Times" w:hAnsi="Times"/>
        </w:rPr>
        <w:t>Schneier</w:t>
      </w:r>
      <w:proofErr w:type="spellEnd"/>
      <w:r w:rsidR="00FB0AEC">
        <w:rPr>
          <w:rFonts w:ascii="Times" w:hAnsi="Times"/>
        </w:rPr>
        <w:t xml:space="preserve"> on Security, website].</w:t>
      </w:r>
      <w:r w:rsidR="00C529C8">
        <w:rPr>
          <w:rFonts w:ascii="Times" w:hAnsi="Times"/>
        </w:rPr>
        <w:t xml:space="preserve"> </w:t>
      </w:r>
      <w:r w:rsidR="006B0C89">
        <w:rPr>
          <w:rFonts w:ascii="Times" w:hAnsi="Times"/>
        </w:rPr>
        <w:t>More U.S. companies selling more products and services mean a direct benefit to the U.S. economy</w:t>
      </w:r>
      <w:r w:rsidR="00C529C8">
        <w:rPr>
          <w:rFonts w:ascii="Times" w:hAnsi="Times"/>
        </w:rPr>
        <w:t xml:space="preserve">. In an increasingly global society, more trust in </w:t>
      </w:r>
      <w:r w:rsidR="006B0C89">
        <w:rPr>
          <w:rFonts w:ascii="Times" w:hAnsi="Times"/>
        </w:rPr>
        <w:t xml:space="preserve">U.S. </w:t>
      </w:r>
      <w:r w:rsidR="00C529C8">
        <w:rPr>
          <w:rFonts w:ascii="Times" w:hAnsi="Times"/>
        </w:rPr>
        <w:t xml:space="preserve">companies </w:t>
      </w:r>
      <w:r w:rsidR="006B0C89">
        <w:rPr>
          <w:rFonts w:ascii="Times" w:hAnsi="Times"/>
        </w:rPr>
        <w:t>could instill more responsibility into companies world-wide</w:t>
      </w:r>
      <w:r w:rsidR="00C529C8">
        <w:rPr>
          <w:rFonts w:ascii="Times" w:hAnsi="Times"/>
        </w:rPr>
        <w:t xml:space="preserve">. This global economic development would lead to better interaction and coexistence with the environment around us as there would be less need for </w:t>
      </w:r>
      <w:r w:rsidR="006B0C89">
        <w:rPr>
          <w:rFonts w:ascii="Times" w:hAnsi="Times"/>
        </w:rPr>
        <w:t>poor</w:t>
      </w:r>
      <w:r w:rsidR="00C529C8">
        <w:rPr>
          <w:rFonts w:ascii="Times" w:hAnsi="Times"/>
        </w:rPr>
        <w:t xml:space="preserve"> working conditions and bad interaction with the environment in general.</w:t>
      </w:r>
    </w:p>
    <w:p w14:paraId="13305453" w14:textId="77777777" w:rsidR="00FB0AEC" w:rsidRDefault="00FB0AEC" w:rsidP="000E3C8F">
      <w:pPr>
        <w:spacing w:line="238" w:lineRule="auto"/>
        <w:jc w:val="both"/>
        <w:rPr>
          <w:rFonts w:ascii="Times" w:hAnsi="Times"/>
        </w:rPr>
      </w:pPr>
    </w:p>
    <w:p w14:paraId="6D55E226" w14:textId="2C266127" w:rsidR="00FB0AEC" w:rsidRDefault="00FB0AEC" w:rsidP="000E3C8F">
      <w:pPr>
        <w:spacing w:line="238" w:lineRule="auto"/>
        <w:jc w:val="both"/>
        <w:rPr>
          <w:rFonts w:ascii="Times" w:hAnsi="Times"/>
          <w:b/>
        </w:rPr>
      </w:pPr>
      <w:r>
        <w:rPr>
          <w:rFonts w:ascii="Times" w:hAnsi="Times"/>
          <w:b/>
        </w:rPr>
        <w:t>Conclusion</w:t>
      </w:r>
    </w:p>
    <w:p w14:paraId="0D7F583F" w14:textId="10270796" w:rsidR="00D04E24" w:rsidRDefault="00FB0AEC" w:rsidP="000E3C8F">
      <w:pPr>
        <w:spacing w:line="238" w:lineRule="auto"/>
        <w:jc w:val="both"/>
        <w:rPr>
          <w:rFonts w:ascii="Times" w:hAnsi="Times"/>
        </w:rPr>
      </w:pPr>
      <w:r>
        <w:rPr>
          <w:rFonts w:ascii="Times" w:hAnsi="Times"/>
        </w:rPr>
        <w:t xml:space="preserve">Companies which </w:t>
      </w:r>
      <w:del w:id="48" w:author="Microsoft Office User" w:date="2017-11-22T13:44:00Z">
        <w:r w:rsidDel="003C23E2">
          <w:rPr>
            <w:rFonts w:ascii="Times" w:hAnsi="Times"/>
          </w:rPr>
          <w:delText>deal sloppily</w:delText>
        </w:r>
      </w:del>
      <w:ins w:id="49" w:author="Microsoft Office User" w:date="2017-11-22T13:44:00Z">
        <w:r w:rsidR="003C23E2">
          <w:rPr>
            <w:rFonts w:ascii="Times" w:hAnsi="Times"/>
          </w:rPr>
          <w:t>negligently</w:t>
        </w:r>
        <w:r w:rsidR="003C23E2" w:rsidRPr="003C23E2">
          <w:rPr>
            <w:rFonts w:ascii="Times" w:hAnsi="Times"/>
          </w:rPr>
          <w:t xml:space="preserve"> </w:t>
        </w:r>
        <w:r w:rsidR="003C23E2">
          <w:rPr>
            <w:rFonts w:ascii="Times" w:hAnsi="Times"/>
          </w:rPr>
          <w:t>deal</w:t>
        </w:r>
      </w:ins>
      <w:r>
        <w:rPr>
          <w:rFonts w:ascii="Times" w:hAnsi="Times"/>
        </w:rPr>
        <w:t xml:space="preserve"> with their cu</w:t>
      </w:r>
      <w:bookmarkStart w:id="50" w:name="_GoBack"/>
      <w:bookmarkEnd w:id="50"/>
      <w:r>
        <w:rPr>
          <w:rFonts w:ascii="Times" w:hAnsi="Times"/>
        </w:rPr>
        <w:t xml:space="preserve">stomers’ data put </w:t>
      </w:r>
      <w:del w:id="51" w:author="Microsoft Office User" w:date="2017-11-22T13:44:00Z">
        <w:r w:rsidDel="003C23E2">
          <w:rPr>
            <w:rFonts w:ascii="Times" w:hAnsi="Times"/>
          </w:rPr>
          <w:delText xml:space="preserve">not only </w:delText>
        </w:r>
      </w:del>
      <w:r>
        <w:rPr>
          <w:rFonts w:ascii="Times" w:hAnsi="Times"/>
        </w:rPr>
        <w:t>the customer at risk</w:t>
      </w:r>
      <w:del w:id="52" w:author="Microsoft Office User" w:date="2017-11-22T13:44:00Z">
        <w:r w:rsidDel="003C23E2">
          <w:rPr>
            <w:rFonts w:ascii="Times" w:hAnsi="Times"/>
          </w:rPr>
          <w:delText>, but also</w:delText>
        </w:r>
      </w:del>
      <w:ins w:id="53" w:author="Microsoft Office User" w:date="2017-11-22T13:44:00Z">
        <w:r w:rsidR="003C23E2">
          <w:rPr>
            <w:rFonts w:ascii="Times" w:hAnsi="Times"/>
          </w:rPr>
          <w:t xml:space="preserve"> along with the entire</w:t>
        </w:r>
      </w:ins>
      <w:r>
        <w:rPr>
          <w:rFonts w:ascii="Times" w:hAnsi="Times"/>
        </w:rPr>
        <w:t xml:space="preserve"> the U.S. </w:t>
      </w:r>
      <w:r w:rsidR="000E3C8F">
        <w:rPr>
          <w:rFonts w:ascii="Times" w:hAnsi="Times"/>
        </w:rPr>
        <w:t>economy</w:t>
      </w:r>
      <w:r>
        <w:rPr>
          <w:rFonts w:ascii="Times" w:hAnsi="Times"/>
        </w:rPr>
        <w:t>.</w:t>
      </w:r>
      <w:r w:rsidR="002773C3">
        <w:rPr>
          <w:rFonts w:ascii="Times" w:hAnsi="Times"/>
        </w:rPr>
        <w:t xml:space="preserve"> </w:t>
      </w:r>
      <w:r w:rsidR="000E3C8F">
        <w:rPr>
          <w:rFonts w:ascii="Times" w:hAnsi="Times"/>
        </w:rPr>
        <w:t>Therefore,</w:t>
      </w:r>
      <w:r w:rsidR="002773C3">
        <w:rPr>
          <w:rFonts w:ascii="Times" w:hAnsi="Times"/>
        </w:rPr>
        <w:t xml:space="preserve"> their failure to protect user data from breaches should be punished more significantly by the U.S. government. More broad and numerous regulations should be put in place to shield the country from massive data breaches which threaten society. People should not have to feel afraid to give companies the information they ask for to do business. People should also be more able to fight back when companies lose their private information. If the U.S. government took a more proactive role in protecting its own citizens’ data, the people living in the U.S. could feel more comfortable giving </w:t>
      </w:r>
      <w:proofErr w:type="gramStart"/>
      <w:r w:rsidR="002773C3">
        <w:rPr>
          <w:rFonts w:ascii="Times" w:hAnsi="Times"/>
        </w:rPr>
        <w:t>companies</w:t>
      </w:r>
      <w:proofErr w:type="gramEnd"/>
      <w:r w:rsidR="002773C3">
        <w:rPr>
          <w:rFonts w:ascii="Times" w:hAnsi="Times"/>
        </w:rPr>
        <w:t xml:space="preserve"> certain information which they deem acceptable to give. Since many companies offer a benefit to society through this data they collect, more protection would </w:t>
      </w:r>
      <w:r w:rsidR="00D04E24">
        <w:rPr>
          <w:rFonts w:ascii="Times" w:hAnsi="Times"/>
        </w:rPr>
        <w:t>prove</w:t>
      </w:r>
      <w:r w:rsidR="002773C3">
        <w:rPr>
          <w:rFonts w:ascii="Times" w:hAnsi="Times"/>
        </w:rPr>
        <w:t xml:space="preserve"> </w:t>
      </w:r>
      <w:r w:rsidR="00D04E24">
        <w:rPr>
          <w:rFonts w:ascii="Times" w:hAnsi="Times"/>
        </w:rPr>
        <w:t>worthy</w:t>
      </w:r>
      <w:r w:rsidR="002773C3">
        <w:rPr>
          <w:rFonts w:ascii="Times" w:hAnsi="Times"/>
        </w:rPr>
        <w:t xml:space="preserve"> for both the customer and the companies offering better security</w:t>
      </w:r>
      <w:r w:rsidR="00D04E24">
        <w:rPr>
          <w:rFonts w:ascii="Times" w:hAnsi="Times"/>
        </w:rPr>
        <w:t>.</w:t>
      </w:r>
    </w:p>
    <w:p w14:paraId="7D2E7693" w14:textId="77777777" w:rsidR="000E3C8F" w:rsidRPr="00D04E24" w:rsidRDefault="000E3C8F" w:rsidP="000E3C8F">
      <w:pPr>
        <w:spacing w:line="238" w:lineRule="auto"/>
        <w:jc w:val="both"/>
        <w:rPr>
          <w:rFonts w:ascii="Times" w:hAnsi="Times"/>
        </w:rPr>
      </w:pPr>
    </w:p>
    <w:p w14:paraId="059CA4DE" w14:textId="393211C1" w:rsidR="00511627" w:rsidRDefault="002773C3" w:rsidP="000E3C8F">
      <w:pPr>
        <w:spacing w:line="238" w:lineRule="auto"/>
        <w:jc w:val="both"/>
        <w:rPr>
          <w:rFonts w:ascii="Times" w:hAnsi="Times"/>
          <w:b/>
        </w:rPr>
      </w:pPr>
      <w:r>
        <w:rPr>
          <w:rFonts w:ascii="Times" w:hAnsi="Times"/>
          <w:b/>
        </w:rPr>
        <w:t>Reference</w:t>
      </w:r>
      <w:r w:rsidR="002D27C5">
        <w:rPr>
          <w:rFonts w:ascii="Times" w:hAnsi="Times"/>
          <w:b/>
        </w:rPr>
        <w:t>s</w:t>
      </w:r>
    </w:p>
    <w:p w14:paraId="0B5C6611" w14:textId="48BA117D" w:rsidR="00431754" w:rsidRDefault="00431754" w:rsidP="000E3C8F">
      <w:pPr>
        <w:spacing w:line="238" w:lineRule="auto"/>
        <w:rPr>
          <w:rFonts w:ascii="Times" w:eastAsia="Helvetica" w:hAnsi="Times" w:cs="Helvetica"/>
        </w:rPr>
      </w:pPr>
      <w:r>
        <w:rPr>
          <w:rFonts w:ascii="Times" w:hAnsi="Times"/>
        </w:rPr>
        <w:t>California Legislative Information</w:t>
      </w:r>
      <w:r w:rsidRPr="00FB0AEC">
        <w:rPr>
          <w:rFonts w:ascii="Times" w:eastAsia="Helvetica" w:hAnsi="Times" w:cs="Helvetica"/>
        </w:rPr>
        <w:t xml:space="preserve"> </w:t>
      </w:r>
      <w:r>
        <w:rPr>
          <w:rFonts w:ascii="Times" w:eastAsia="Helvetica" w:hAnsi="Times" w:cs="Helvetica"/>
        </w:rPr>
        <w:t>(website). Retrieved from</w:t>
      </w:r>
      <w:r w:rsidR="000E3C8F">
        <w:rPr>
          <w:rFonts w:ascii="Times" w:eastAsia="Helvetica" w:hAnsi="Times" w:cs="Helvetica"/>
        </w:rPr>
        <w:t xml:space="preserve"> </w:t>
      </w:r>
      <w:hyperlink r:id="rId8" w:history="1">
        <w:r w:rsidRPr="00096E06">
          <w:rPr>
            <w:rStyle w:val="Hyperlink"/>
            <w:rFonts w:ascii="Times" w:eastAsia="Helvetica" w:hAnsi="Times" w:cs="Helvetica"/>
          </w:rPr>
          <w:t>https://leginfo.legislature.ca.gov/faces/billNavClient.xhtml?bill_id=201520160SB570</w:t>
        </w:r>
      </w:hyperlink>
    </w:p>
    <w:p w14:paraId="50DFEC95" w14:textId="77777777" w:rsidR="00511627" w:rsidRDefault="00511627" w:rsidP="000E3C8F">
      <w:pPr>
        <w:spacing w:line="238" w:lineRule="auto"/>
        <w:rPr>
          <w:rFonts w:ascii="Times" w:eastAsia="Helvetica" w:hAnsi="Times" w:cs="Helvetica"/>
        </w:rPr>
      </w:pPr>
    </w:p>
    <w:p w14:paraId="3983F74E" w14:textId="253DC7CC" w:rsidR="00511627" w:rsidRDefault="00511627" w:rsidP="000E3C8F">
      <w:pPr>
        <w:spacing w:line="238" w:lineRule="auto"/>
        <w:rPr>
          <w:rFonts w:ascii="Times" w:eastAsia="Helvetica" w:hAnsi="Times" w:cs="Helvetica"/>
        </w:rPr>
      </w:pPr>
      <w:r>
        <w:rPr>
          <w:rFonts w:ascii="Times" w:hAnsi="Times"/>
        </w:rPr>
        <w:t>NPR</w:t>
      </w:r>
      <w:r w:rsidRPr="00FB0AEC">
        <w:rPr>
          <w:rFonts w:ascii="Times" w:eastAsia="Helvetica" w:hAnsi="Times" w:cs="Helvetica"/>
        </w:rPr>
        <w:t xml:space="preserve"> </w:t>
      </w:r>
      <w:r>
        <w:rPr>
          <w:rFonts w:ascii="Times" w:eastAsia="Helvetica" w:hAnsi="Times" w:cs="Helvetica"/>
        </w:rPr>
        <w:t xml:space="preserve">(website). Retrieved from </w:t>
      </w:r>
      <w:hyperlink r:id="rId9" w:history="1">
        <w:r w:rsidRPr="00096E06">
          <w:rPr>
            <w:rStyle w:val="Hyperlink"/>
            <w:rFonts w:ascii="Times" w:eastAsia="Helvetica" w:hAnsi="Times" w:cs="Helvetica"/>
          </w:rPr>
          <w:t>http://www.npr.org/sections/thetwo-way/2017/09/21/552681357/after-massive-data-breach-equifax-directed-customers-to-fake-site</w:t>
        </w:r>
      </w:hyperlink>
    </w:p>
    <w:p w14:paraId="71E37A51" w14:textId="77777777" w:rsidR="00431754" w:rsidRDefault="00431754" w:rsidP="000E3C8F">
      <w:pPr>
        <w:spacing w:line="238" w:lineRule="auto"/>
        <w:rPr>
          <w:rFonts w:ascii="Times" w:hAnsi="Times"/>
          <w:b/>
        </w:rPr>
      </w:pPr>
    </w:p>
    <w:p w14:paraId="6CC5BBBD" w14:textId="27DEE505" w:rsidR="002D27C5" w:rsidRDefault="00CF4295" w:rsidP="000E3C8F">
      <w:pPr>
        <w:spacing w:line="238" w:lineRule="auto"/>
        <w:rPr>
          <w:rFonts w:ascii="Times" w:eastAsia="Helvetica" w:hAnsi="Times" w:cs="Helvetica"/>
        </w:rPr>
      </w:pPr>
      <w:proofErr w:type="spellStart"/>
      <w:r w:rsidRPr="001E793D">
        <w:rPr>
          <w:rFonts w:ascii="Times" w:hAnsi="Times"/>
        </w:rPr>
        <w:t>Roberds</w:t>
      </w:r>
      <w:proofErr w:type="spellEnd"/>
      <w:r w:rsidRPr="001E793D">
        <w:rPr>
          <w:rFonts w:ascii="Times" w:hAnsi="Times"/>
        </w:rPr>
        <w:t>, C.</w:t>
      </w:r>
      <w:r w:rsidR="00F57788" w:rsidRPr="001E793D">
        <w:rPr>
          <w:rFonts w:ascii="Times" w:hAnsi="Times"/>
        </w:rPr>
        <w:t>,</w:t>
      </w:r>
      <w:r w:rsidRPr="001E793D">
        <w:rPr>
          <w:rFonts w:ascii="Times" w:hAnsi="Times"/>
        </w:rPr>
        <w:t xml:space="preserve"> </w:t>
      </w:r>
      <w:proofErr w:type="spellStart"/>
      <w:r w:rsidRPr="001E793D">
        <w:rPr>
          <w:rFonts w:ascii="Times" w:hAnsi="Times"/>
        </w:rPr>
        <w:t>Schreft</w:t>
      </w:r>
      <w:proofErr w:type="spellEnd"/>
      <w:r w:rsidR="002D27C5" w:rsidRPr="001E793D">
        <w:rPr>
          <w:rFonts w:ascii="Times" w:hAnsi="Times"/>
        </w:rPr>
        <w:t xml:space="preserve">, </w:t>
      </w:r>
      <w:r w:rsidRPr="001E793D">
        <w:rPr>
          <w:rFonts w:ascii="Times" w:hAnsi="Times"/>
        </w:rPr>
        <w:t>S</w:t>
      </w:r>
      <w:r w:rsidR="002D27C5" w:rsidRPr="001E793D">
        <w:rPr>
          <w:rFonts w:ascii="Times" w:hAnsi="Times"/>
        </w:rPr>
        <w:t xml:space="preserve">. </w:t>
      </w:r>
      <w:r w:rsidR="002D27C5" w:rsidRPr="001E793D">
        <w:rPr>
          <w:rFonts w:ascii="Times" w:eastAsia="Helvetica" w:hAnsi="Times" w:cs="Helvetica"/>
        </w:rPr>
        <w:t xml:space="preserve">“Data security, privacy, and identity theft: The economics behind the policy debates” </w:t>
      </w:r>
      <w:r w:rsidRPr="001E793D">
        <w:rPr>
          <w:rFonts w:ascii="Times" w:eastAsia="Helvetica" w:hAnsi="Times" w:cs="Helvetica"/>
        </w:rPr>
        <w:t>Economic Perspectives</w:t>
      </w:r>
      <w:r w:rsidR="002D27C5" w:rsidRPr="001E793D">
        <w:rPr>
          <w:rFonts w:ascii="Times" w:eastAsia="Helvetica" w:hAnsi="Times" w:cs="Helvetica"/>
        </w:rPr>
        <w:t xml:space="preserve">, </w:t>
      </w:r>
      <w:r w:rsidR="00F57788" w:rsidRPr="001E793D">
        <w:rPr>
          <w:rFonts w:ascii="Times" w:eastAsia="Helvetica" w:hAnsi="Times" w:cs="Helvetica"/>
        </w:rPr>
        <w:t>Vol. 33</w:t>
      </w:r>
      <w:r w:rsidR="002D27C5" w:rsidRPr="001E793D">
        <w:rPr>
          <w:rFonts w:ascii="Times" w:eastAsia="Helvetica" w:hAnsi="Times" w:cs="Helvetica"/>
        </w:rPr>
        <w:t>,</w:t>
      </w:r>
      <w:r w:rsidR="00F57788" w:rsidRPr="001E793D">
        <w:rPr>
          <w:rFonts w:ascii="Times" w:eastAsia="Helvetica" w:hAnsi="Times" w:cs="Helvetica"/>
        </w:rPr>
        <w:t xml:space="preserve"> Ed. 1,</w:t>
      </w:r>
      <w:r w:rsidR="002D27C5" w:rsidRPr="001E793D">
        <w:rPr>
          <w:rFonts w:ascii="Times" w:eastAsia="Helvetica" w:hAnsi="Times" w:cs="Helvetica"/>
        </w:rPr>
        <w:t xml:space="preserve"> </w:t>
      </w:r>
      <w:r w:rsidRPr="001E793D">
        <w:rPr>
          <w:rFonts w:ascii="Times" w:eastAsia="Helvetica" w:hAnsi="Times" w:cs="Helvetica"/>
        </w:rPr>
        <w:t>2009</w:t>
      </w:r>
      <w:r w:rsidR="002D27C5" w:rsidRPr="001E793D">
        <w:rPr>
          <w:rFonts w:ascii="Times" w:eastAsia="Helvetica" w:hAnsi="Times" w:cs="Helvetica"/>
        </w:rPr>
        <w:t xml:space="preserve">. </w:t>
      </w:r>
    </w:p>
    <w:p w14:paraId="0117FDE2" w14:textId="77777777" w:rsidR="00925C2B" w:rsidRDefault="00925C2B" w:rsidP="000E3C8F">
      <w:pPr>
        <w:spacing w:line="238" w:lineRule="auto"/>
        <w:rPr>
          <w:rFonts w:ascii="Times" w:eastAsia="Helvetica" w:hAnsi="Times" w:cs="Helvetica"/>
        </w:rPr>
      </w:pPr>
    </w:p>
    <w:p w14:paraId="39633D9D" w14:textId="16DBC824" w:rsidR="00925C2B" w:rsidRDefault="00925C2B" w:rsidP="000E3C8F">
      <w:pPr>
        <w:spacing w:line="238" w:lineRule="auto"/>
        <w:rPr>
          <w:rFonts w:ascii="Times" w:eastAsia="Helvetica" w:hAnsi="Times" w:cs="Helvetica"/>
        </w:rPr>
      </w:pPr>
      <w:proofErr w:type="spellStart"/>
      <w:r>
        <w:rPr>
          <w:rFonts w:ascii="Times" w:hAnsi="Times"/>
        </w:rPr>
        <w:t>Romanosky</w:t>
      </w:r>
      <w:proofErr w:type="spellEnd"/>
      <w:r w:rsidRPr="001E793D">
        <w:rPr>
          <w:rFonts w:ascii="Times" w:hAnsi="Times"/>
        </w:rPr>
        <w:t xml:space="preserve">, </w:t>
      </w:r>
      <w:r>
        <w:rPr>
          <w:rFonts w:ascii="Times" w:hAnsi="Times"/>
        </w:rPr>
        <w:t>S</w:t>
      </w:r>
      <w:r w:rsidRPr="001E793D">
        <w:rPr>
          <w:rFonts w:ascii="Times" w:hAnsi="Times"/>
        </w:rPr>
        <w:t xml:space="preserve">., </w:t>
      </w:r>
      <w:r>
        <w:rPr>
          <w:rFonts w:ascii="Times" w:hAnsi="Times"/>
        </w:rPr>
        <w:t>Hoffman</w:t>
      </w:r>
      <w:r w:rsidRPr="001E793D">
        <w:rPr>
          <w:rFonts w:ascii="Times" w:hAnsi="Times"/>
        </w:rPr>
        <w:t xml:space="preserve">, </w:t>
      </w:r>
      <w:r>
        <w:rPr>
          <w:rFonts w:ascii="Times" w:hAnsi="Times"/>
        </w:rPr>
        <w:t>D</w:t>
      </w:r>
      <w:r w:rsidRPr="001E793D">
        <w:rPr>
          <w:rFonts w:ascii="Times" w:hAnsi="Times"/>
        </w:rPr>
        <w:t>.</w:t>
      </w:r>
      <w:r>
        <w:rPr>
          <w:rFonts w:ascii="Times" w:hAnsi="Times"/>
        </w:rPr>
        <w:t xml:space="preserve">, and </w:t>
      </w:r>
      <w:proofErr w:type="spellStart"/>
      <w:r>
        <w:rPr>
          <w:rFonts w:ascii="Times" w:hAnsi="Times"/>
        </w:rPr>
        <w:t>Acquisti</w:t>
      </w:r>
      <w:proofErr w:type="spellEnd"/>
      <w:r w:rsidRPr="001E793D">
        <w:rPr>
          <w:rFonts w:ascii="Times" w:hAnsi="Times"/>
        </w:rPr>
        <w:t xml:space="preserve">, </w:t>
      </w:r>
      <w:r>
        <w:rPr>
          <w:rFonts w:ascii="Times" w:hAnsi="Times"/>
        </w:rPr>
        <w:t>A</w:t>
      </w:r>
      <w:r w:rsidRPr="001E793D">
        <w:rPr>
          <w:rFonts w:ascii="Times" w:hAnsi="Times"/>
        </w:rPr>
        <w:t xml:space="preserve">. </w:t>
      </w:r>
      <w:r w:rsidRPr="001E793D">
        <w:rPr>
          <w:rFonts w:ascii="Times" w:eastAsia="Helvetica" w:hAnsi="Times" w:cs="Helvetica"/>
        </w:rPr>
        <w:t>“</w:t>
      </w:r>
      <w:r w:rsidRPr="00925C2B">
        <w:rPr>
          <w:rFonts w:ascii="Times" w:eastAsia="Helvetica" w:hAnsi="Times" w:cs="Helvetica"/>
        </w:rPr>
        <w:t>Empirical Analysis of Data Breach Litigation</w:t>
      </w:r>
      <w:r w:rsidRPr="001E793D">
        <w:rPr>
          <w:rFonts w:ascii="Times" w:eastAsia="Helvetica" w:hAnsi="Times" w:cs="Helvetica"/>
        </w:rPr>
        <w:t>”</w:t>
      </w:r>
      <w:r>
        <w:rPr>
          <w:rFonts w:ascii="Times" w:eastAsia="Helvetica" w:hAnsi="Times" w:cs="Helvetica"/>
        </w:rPr>
        <w:t xml:space="preserve"> </w:t>
      </w:r>
      <w:r w:rsidRPr="00925C2B">
        <w:rPr>
          <w:rFonts w:ascii="Times" w:eastAsia="Helvetica" w:hAnsi="Times" w:cs="Helvetica"/>
          <w:iCs/>
        </w:rPr>
        <w:t>Forthcoming in the Journal of Empirical Legal Studies</w:t>
      </w:r>
      <w:r w:rsidRPr="001E793D">
        <w:rPr>
          <w:rFonts w:ascii="Times" w:eastAsia="Helvetica" w:hAnsi="Times" w:cs="Helvetica"/>
        </w:rPr>
        <w:t xml:space="preserve">, </w:t>
      </w:r>
      <w:r>
        <w:rPr>
          <w:rFonts w:ascii="Times" w:eastAsia="Helvetica" w:hAnsi="Times" w:cs="Helvetica"/>
        </w:rPr>
        <w:t>2012</w:t>
      </w:r>
      <w:r w:rsidRPr="001E793D">
        <w:rPr>
          <w:rFonts w:ascii="Times" w:eastAsia="Helvetica" w:hAnsi="Times" w:cs="Helvetica"/>
        </w:rPr>
        <w:t xml:space="preserve">. </w:t>
      </w:r>
    </w:p>
    <w:p w14:paraId="066113CB" w14:textId="77777777" w:rsidR="00FB0AEC" w:rsidRDefault="00FB0AEC" w:rsidP="000E3C8F">
      <w:pPr>
        <w:spacing w:line="238" w:lineRule="auto"/>
        <w:rPr>
          <w:rFonts w:ascii="Times" w:eastAsia="Helvetica" w:hAnsi="Times" w:cs="Helvetica"/>
        </w:rPr>
      </w:pPr>
    </w:p>
    <w:p w14:paraId="719CDA4A" w14:textId="39D5ED09" w:rsidR="00FB0AEC" w:rsidRDefault="00FB0AEC" w:rsidP="000E3C8F">
      <w:pPr>
        <w:spacing w:line="238" w:lineRule="auto"/>
        <w:rPr>
          <w:rFonts w:ascii="Times" w:eastAsia="Helvetica" w:hAnsi="Times" w:cs="Helvetica"/>
        </w:rPr>
      </w:pPr>
      <w:proofErr w:type="spellStart"/>
      <w:r>
        <w:rPr>
          <w:rFonts w:ascii="Times" w:hAnsi="Times"/>
        </w:rPr>
        <w:t>Schneier</w:t>
      </w:r>
      <w:proofErr w:type="spellEnd"/>
      <w:r>
        <w:rPr>
          <w:rFonts w:ascii="Times" w:hAnsi="Times"/>
        </w:rPr>
        <w:t xml:space="preserve"> on Security</w:t>
      </w:r>
      <w:r w:rsidRPr="00FB0AEC">
        <w:rPr>
          <w:rFonts w:ascii="Times" w:eastAsia="Helvetica" w:hAnsi="Times" w:cs="Helvetica"/>
        </w:rPr>
        <w:t xml:space="preserve"> </w:t>
      </w:r>
      <w:r>
        <w:rPr>
          <w:rFonts w:ascii="Times" w:eastAsia="Helvetica" w:hAnsi="Times" w:cs="Helvetica"/>
        </w:rPr>
        <w:t>(website). Retrieved from</w:t>
      </w:r>
      <w:r w:rsidR="000E3C8F">
        <w:rPr>
          <w:rFonts w:ascii="Times" w:eastAsia="Helvetica" w:hAnsi="Times" w:cs="Helvetica"/>
        </w:rPr>
        <w:t xml:space="preserve"> </w:t>
      </w:r>
      <w:hyperlink r:id="rId10" w:history="1">
        <w:r w:rsidR="00431754" w:rsidRPr="00096E06">
          <w:rPr>
            <w:rStyle w:val="Hyperlink"/>
            <w:rFonts w:ascii="Times" w:eastAsia="Helvetica" w:hAnsi="Times" w:cs="Helvetica"/>
          </w:rPr>
          <w:t>https://www.schneier.com/news/archives/2008/01/bruce_schneier_refle.html</w:t>
        </w:r>
      </w:hyperlink>
    </w:p>
    <w:p w14:paraId="414EB882" w14:textId="77777777" w:rsidR="00431754" w:rsidRDefault="00431754" w:rsidP="000E3C8F">
      <w:pPr>
        <w:spacing w:line="238" w:lineRule="auto"/>
        <w:rPr>
          <w:rFonts w:ascii="Times" w:eastAsia="Helvetica" w:hAnsi="Times" w:cs="Helvetica"/>
        </w:rPr>
      </w:pPr>
    </w:p>
    <w:p w14:paraId="1142D2C2" w14:textId="4D4C8378" w:rsidR="00431754" w:rsidRDefault="00431754" w:rsidP="000E3C8F">
      <w:pPr>
        <w:spacing w:line="238" w:lineRule="auto"/>
        <w:rPr>
          <w:rFonts w:ascii="Times" w:eastAsia="Helvetica" w:hAnsi="Times" w:cs="Helvetica"/>
        </w:rPr>
      </w:pPr>
    </w:p>
    <w:p w14:paraId="3BD803ED" w14:textId="77777777" w:rsidR="00431754" w:rsidRPr="00FB0AEC" w:rsidRDefault="00431754" w:rsidP="000E3C8F">
      <w:pPr>
        <w:spacing w:line="238" w:lineRule="auto"/>
        <w:rPr>
          <w:rFonts w:ascii="Times" w:eastAsia="Helvetica" w:hAnsi="Times" w:cs="Helvetica"/>
        </w:rPr>
      </w:pPr>
    </w:p>
    <w:p w14:paraId="638CC62F" w14:textId="77777777" w:rsidR="00431754" w:rsidRPr="00FB0AEC" w:rsidRDefault="00431754" w:rsidP="000E3C8F">
      <w:pPr>
        <w:spacing w:line="238" w:lineRule="auto"/>
        <w:rPr>
          <w:rFonts w:ascii="Times" w:eastAsia="Helvetica" w:hAnsi="Times" w:cs="Helvetica"/>
        </w:rPr>
      </w:pPr>
    </w:p>
    <w:p w14:paraId="554114FB" w14:textId="77777777" w:rsidR="00FB0AEC" w:rsidRPr="001E793D" w:rsidRDefault="00FB0AEC" w:rsidP="000E3C8F">
      <w:pPr>
        <w:spacing w:line="238" w:lineRule="auto"/>
        <w:jc w:val="both"/>
        <w:rPr>
          <w:rFonts w:ascii="Times" w:eastAsia="Helvetica" w:hAnsi="Times" w:cs="Helvetica"/>
        </w:rPr>
      </w:pPr>
    </w:p>
    <w:p w14:paraId="65D0B1D6" w14:textId="77777777" w:rsidR="0019371B" w:rsidRPr="00935B54" w:rsidRDefault="0019371B" w:rsidP="000E3C8F">
      <w:pPr>
        <w:spacing w:line="238" w:lineRule="auto"/>
        <w:jc w:val="both"/>
        <w:rPr>
          <w:rFonts w:ascii="Times" w:hAnsi="Times"/>
        </w:rPr>
      </w:pPr>
    </w:p>
    <w:sectPr w:rsidR="0019371B" w:rsidRPr="00935B54" w:rsidSect="001A4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52555" w14:textId="77777777" w:rsidR="00683358" w:rsidRDefault="00683358" w:rsidP="00D04E24">
      <w:r>
        <w:separator/>
      </w:r>
    </w:p>
  </w:endnote>
  <w:endnote w:type="continuationSeparator" w:id="0">
    <w:p w14:paraId="2F64F5EA" w14:textId="77777777" w:rsidR="00683358" w:rsidRDefault="00683358" w:rsidP="00D04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4601B" w14:textId="77777777" w:rsidR="00683358" w:rsidRDefault="00683358" w:rsidP="00D04E24">
      <w:r>
        <w:separator/>
      </w:r>
    </w:p>
  </w:footnote>
  <w:footnote w:type="continuationSeparator" w:id="0">
    <w:p w14:paraId="1C6D05E1" w14:textId="77777777" w:rsidR="00683358" w:rsidRDefault="00683358" w:rsidP="00D04E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83D8B"/>
    <w:multiLevelType w:val="hybridMultilevel"/>
    <w:tmpl w:val="96EE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06392"/>
    <w:rsid w:val="000129AF"/>
    <w:rsid w:val="00016EF4"/>
    <w:rsid w:val="00024805"/>
    <w:rsid w:val="000648FD"/>
    <w:rsid w:val="00080C21"/>
    <w:rsid w:val="00094814"/>
    <w:rsid w:val="000E3C8F"/>
    <w:rsid w:val="00127E68"/>
    <w:rsid w:val="001339B5"/>
    <w:rsid w:val="00134305"/>
    <w:rsid w:val="001418C0"/>
    <w:rsid w:val="001473BD"/>
    <w:rsid w:val="00150FF2"/>
    <w:rsid w:val="00166E31"/>
    <w:rsid w:val="0019371B"/>
    <w:rsid w:val="0019673E"/>
    <w:rsid w:val="001A24B9"/>
    <w:rsid w:val="001A487C"/>
    <w:rsid w:val="001B0E26"/>
    <w:rsid w:val="001D2271"/>
    <w:rsid w:val="001E793D"/>
    <w:rsid w:val="002773C3"/>
    <w:rsid w:val="002C5600"/>
    <w:rsid w:val="002D27C5"/>
    <w:rsid w:val="002E31D4"/>
    <w:rsid w:val="0032005A"/>
    <w:rsid w:val="00332E88"/>
    <w:rsid w:val="00340A13"/>
    <w:rsid w:val="00366FC9"/>
    <w:rsid w:val="00372746"/>
    <w:rsid w:val="003A2A86"/>
    <w:rsid w:val="003A3DAA"/>
    <w:rsid w:val="003B1C67"/>
    <w:rsid w:val="003C23E2"/>
    <w:rsid w:val="003C2F59"/>
    <w:rsid w:val="003C3A3D"/>
    <w:rsid w:val="003F6347"/>
    <w:rsid w:val="00427E5B"/>
    <w:rsid w:val="00431754"/>
    <w:rsid w:val="00511627"/>
    <w:rsid w:val="005238CE"/>
    <w:rsid w:val="005262C7"/>
    <w:rsid w:val="0054418C"/>
    <w:rsid w:val="005715CC"/>
    <w:rsid w:val="006252A0"/>
    <w:rsid w:val="006272CE"/>
    <w:rsid w:val="006632F0"/>
    <w:rsid w:val="00683358"/>
    <w:rsid w:val="0068561F"/>
    <w:rsid w:val="00696FB2"/>
    <w:rsid w:val="006B0C89"/>
    <w:rsid w:val="006D1C73"/>
    <w:rsid w:val="006F38E9"/>
    <w:rsid w:val="0070115E"/>
    <w:rsid w:val="00703042"/>
    <w:rsid w:val="00722BE7"/>
    <w:rsid w:val="00761469"/>
    <w:rsid w:val="00770AF0"/>
    <w:rsid w:val="00771EDC"/>
    <w:rsid w:val="007C173B"/>
    <w:rsid w:val="007C6B20"/>
    <w:rsid w:val="008065BB"/>
    <w:rsid w:val="00811BD4"/>
    <w:rsid w:val="008208FC"/>
    <w:rsid w:val="008431D0"/>
    <w:rsid w:val="008510F2"/>
    <w:rsid w:val="008611F0"/>
    <w:rsid w:val="00886896"/>
    <w:rsid w:val="008A53D1"/>
    <w:rsid w:val="008A7C00"/>
    <w:rsid w:val="008D0899"/>
    <w:rsid w:val="008E7697"/>
    <w:rsid w:val="00924122"/>
    <w:rsid w:val="00925C2B"/>
    <w:rsid w:val="00927069"/>
    <w:rsid w:val="00935344"/>
    <w:rsid w:val="00935B54"/>
    <w:rsid w:val="009A392F"/>
    <w:rsid w:val="009F5DC2"/>
    <w:rsid w:val="00A4536D"/>
    <w:rsid w:val="00A63E3A"/>
    <w:rsid w:val="00A71214"/>
    <w:rsid w:val="00A873DC"/>
    <w:rsid w:val="00AC17FC"/>
    <w:rsid w:val="00AE51FA"/>
    <w:rsid w:val="00B40F8A"/>
    <w:rsid w:val="00C2617B"/>
    <w:rsid w:val="00C5298F"/>
    <w:rsid w:val="00C529C8"/>
    <w:rsid w:val="00C53108"/>
    <w:rsid w:val="00C61117"/>
    <w:rsid w:val="00CF0C75"/>
    <w:rsid w:val="00CF4295"/>
    <w:rsid w:val="00D04E24"/>
    <w:rsid w:val="00D10A12"/>
    <w:rsid w:val="00D83524"/>
    <w:rsid w:val="00D8656F"/>
    <w:rsid w:val="00DA4160"/>
    <w:rsid w:val="00DB181E"/>
    <w:rsid w:val="00DD4AD1"/>
    <w:rsid w:val="00DE02A8"/>
    <w:rsid w:val="00DF108A"/>
    <w:rsid w:val="00E06668"/>
    <w:rsid w:val="00E74170"/>
    <w:rsid w:val="00E836D0"/>
    <w:rsid w:val="00EA694A"/>
    <w:rsid w:val="00EB4986"/>
    <w:rsid w:val="00EC6BE7"/>
    <w:rsid w:val="00F06A86"/>
    <w:rsid w:val="00F13930"/>
    <w:rsid w:val="00F31567"/>
    <w:rsid w:val="00F34604"/>
    <w:rsid w:val="00F46023"/>
    <w:rsid w:val="00F55F48"/>
    <w:rsid w:val="00F57788"/>
    <w:rsid w:val="00FA2F8B"/>
    <w:rsid w:val="00FB0AEC"/>
    <w:rsid w:val="00FB629E"/>
    <w:rsid w:val="00FC66D1"/>
    <w:rsid w:val="00FD15D1"/>
    <w:rsid w:val="00FF0A22"/>
    <w:rsid w:val="00FF21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0AEC"/>
    <w:rPr>
      <w:rFonts w:ascii="Times New Roman" w:hAnsi="Times New Roman" w:cs="Times New Roman"/>
    </w:rPr>
  </w:style>
  <w:style w:type="paragraph" w:styleId="Heading1">
    <w:name w:val="heading 1"/>
    <w:basedOn w:val="Normal"/>
    <w:next w:val="Normal"/>
    <w:link w:val="Heading1Char"/>
    <w:uiPriority w:val="9"/>
    <w:qFormat/>
    <w:rsid w:val="00925C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style>
  <w:style w:type="paragraph" w:styleId="ListParagraph">
    <w:name w:val="List Paragraph"/>
    <w:basedOn w:val="Normal"/>
    <w:uiPriority w:val="34"/>
    <w:qFormat/>
    <w:rsid w:val="00094814"/>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925C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31754"/>
    <w:rPr>
      <w:color w:val="0563C1" w:themeColor="hyperlink"/>
      <w:u w:val="single"/>
    </w:rPr>
  </w:style>
  <w:style w:type="paragraph" w:styleId="Header">
    <w:name w:val="header"/>
    <w:basedOn w:val="Normal"/>
    <w:link w:val="HeaderChar"/>
    <w:uiPriority w:val="99"/>
    <w:unhideWhenUsed/>
    <w:rsid w:val="00D04E24"/>
    <w:pPr>
      <w:tabs>
        <w:tab w:val="center" w:pos="4680"/>
        <w:tab w:val="right" w:pos="9360"/>
      </w:tabs>
    </w:pPr>
  </w:style>
  <w:style w:type="character" w:customStyle="1" w:styleId="HeaderChar">
    <w:name w:val="Header Char"/>
    <w:basedOn w:val="DefaultParagraphFont"/>
    <w:link w:val="Header"/>
    <w:uiPriority w:val="99"/>
    <w:rsid w:val="00D04E24"/>
    <w:rPr>
      <w:rFonts w:ascii="Times New Roman" w:hAnsi="Times New Roman" w:cs="Times New Roman"/>
    </w:rPr>
  </w:style>
  <w:style w:type="paragraph" w:styleId="Footer">
    <w:name w:val="footer"/>
    <w:basedOn w:val="Normal"/>
    <w:link w:val="FooterChar"/>
    <w:uiPriority w:val="99"/>
    <w:unhideWhenUsed/>
    <w:rsid w:val="00D04E24"/>
    <w:pPr>
      <w:tabs>
        <w:tab w:val="center" w:pos="4680"/>
        <w:tab w:val="right" w:pos="9360"/>
      </w:tabs>
    </w:pPr>
  </w:style>
  <w:style w:type="character" w:customStyle="1" w:styleId="FooterChar">
    <w:name w:val="Footer Char"/>
    <w:basedOn w:val="DefaultParagraphFont"/>
    <w:link w:val="Footer"/>
    <w:uiPriority w:val="99"/>
    <w:rsid w:val="00D04E24"/>
    <w:rPr>
      <w:rFonts w:ascii="Times New Roman" w:hAnsi="Times New Roman" w:cs="Times New Roman"/>
    </w:rPr>
  </w:style>
  <w:style w:type="character" w:styleId="FollowedHyperlink">
    <w:name w:val="FollowedHyperlink"/>
    <w:basedOn w:val="DefaultParagraphFont"/>
    <w:uiPriority w:val="99"/>
    <w:semiHidden/>
    <w:unhideWhenUsed/>
    <w:rsid w:val="00511627"/>
    <w:rPr>
      <w:color w:val="954F72" w:themeColor="followedHyperlink"/>
      <w:u w:val="single"/>
    </w:rPr>
  </w:style>
  <w:style w:type="paragraph" w:styleId="BalloonText">
    <w:name w:val="Balloon Text"/>
    <w:basedOn w:val="Normal"/>
    <w:link w:val="BalloonTextChar"/>
    <w:uiPriority w:val="99"/>
    <w:semiHidden/>
    <w:unhideWhenUsed/>
    <w:rsid w:val="00F46023"/>
    <w:rPr>
      <w:sz w:val="18"/>
      <w:szCs w:val="18"/>
    </w:rPr>
  </w:style>
  <w:style w:type="character" w:customStyle="1" w:styleId="BalloonTextChar">
    <w:name w:val="Balloon Text Char"/>
    <w:basedOn w:val="DefaultParagraphFont"/>
    <w:link w:val="BalloonText"/>
    <w:uiPriority w:val="99"/>
    <w:semiHidden/>
    <w:rsid w:val="00F460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2220">
      <w:bodyDiv w:val="1"/>
      <w:marLeft w:val="0"/>
      <w:marRight w:val="0"/>
      <w:marTop w:val="0"/>
      <w:marBottom w:val="0"/>
      <w:divBdr>
        <w:top w:val="none" w:sz="0" w:space="0" w:color="auto"/>
        <w:left w:val="none" w:sz="0" w:space="0" w:color="auto"/>
        <w:bottom w:val="none" w:sz="0" w:space="0" w:color="auto"/>
        <w:right w:val="none" w:sz="0" w:space="0" w:color="auto"/>
      </w:divBdr>
    </w:div>
    <w:div w:id="325329899">
      <w:bodyDiv w:val="1"/>
      <w:marLeft w:val="0"/>
      <w:marRight w:val="0"/>
      <w:marTop w:val="0"/>
      <w:marBottom w:val="0"/>
      <w:divBdr>
        <w:top w:val="none" w:sz="0" w:space="0" w:color="auto"/>
        <w:left w:val="none" w:sz="0" w:space="0" w:color="auto"/>
        <w:bottom w:val="none" w:sz="0" w:space="0" w:color="auto"/>
        <w:right w:val="none" w:sz="0" w:space="0" w:color="auto"/>
      </w:divBdr>
    </w:div>
    <w:div w:id="389620019">
      <w:bodyDiv w:val="1"/>
      <w:marLeft w:val="0"/>
      <w:marRight w:val="0"/>
      <w:marTop w:val="0"/>
      <w:marBottom w:val="0"/>
      <w:divBdr>
        <w:top w:val="none" w:sz="0" w:space="0" w:color="auto"/>
        <w:left w:val="none" w:sz="0" w:space="0" w:color="auto"/>
        <w:bottom w:val="none" w:sz="0" w:space="0" w:color="auto"/>
        <w:right w:val="none" w:sz="0" w:space="0" w:color="auto"/>
      </w:divBdr>
    </w:div>
    <w:div w:id="792093062">
      <w:bodyDiv w:val="1"/>
      <w:marLeft w:val="0"/>
      <w:marRight w:val="0"/>
      <w:marTop w:val="0"/>
      <w:marBottom w:val="0"/>
      <w:divBdr>
        <w:top w:val="none" w:sz="0" w:space="0" w:color="auto"/>
        <w:left w:val="none" w:sz="0" w:space="0" w:color="auto"/>
        <w:bottom w:val="none" w:sz="0" w:space="0" w:color="auto"/>
        <w:right w:val="none" w:sz="0" w:space="0" w:color="auto"/>
      </w:divBdr>
    </w:div>
    <w:div w:id="838544789">
      <w:bodyDiv w:val="1"/>
      <w:marLeft w:val="0"/>
      <w:marRight w:val="0"/>
      <w:marTop w:val="0"/>
      <w:marBottom w:val="0"/>
      <w:divBdr>
        <w:top w:val="none" w:sz="0" w:space="0" w:color="auto"/>
        <w:left w:val="none" w:sz="0" w:space="0" w:color="auto"/>
        <w:bottom w:val="none" w:sz="0" w:space="0" w:color="auto"/>
        <w:right w:val="none" w:sz="0" w:space="0" w:color="auto"/>
      </w:divBdr>
      <w:divsChild>
        <w:div w:id="395124536">
          <w:marLeft w:val="0"/>
          <w:marRight w:val="0"/>
          <w:marTop w:val="0"/>
          <w:marBottom w:val="0"/>
          <w:divBdr>
            <w:top w:val="none" w:sz="0" w:space="0" w:color="auto"/>
            <w:left w:val="none" w:sz="0" w:space="0" w:color="auto"/>
            <w:bottom w:val="none" w:sz="0" w:space="0" w:color="auto"/>
            <w:right w:val="none" w:sz="0" w:space="0" w:color="auto"/>
          </w:divBdr>
          <w:divsChild>
            <w:div w:id="668218642">
              <w:marLeft w:val="0"/>
              <w:marRight w:val="0"/>
              <w:marTop w:val="0"/>
              <w:marBottom w:val="0"/>
              <w:divBdr>
                <w:top w:val="none" w:sz="0" w:space="0" w:color="auto"/>
                <w:left w:val="none" w:sz="0" w:space="0" w:color="auto"/>
                <w:bottom w:val="none" w:sz="0" w:space="0" w:color="auto"/>
                <w:right w:val="none" w:sz="0" w:space="0" w:color="auto"/>
              </w:divBdr>
              <w:divsChild>
                <w:div w:id="1980064022">
                  <w:marLeft w:val="0"/>
                  <w:marRight w:val="0"/>
                  <w:marTop w:val="0"/>
                  <w:marBottom w:val="0"/>
                  <w:divBdr>
                    <w:top w:val="none" w:sz="0" w:space="0" w:color="auto"/>
                    <w:left w:val="none" w:sz="0" w:space="0" w:color="auto"/>
                    <w:bottom w:val="none" w:sz="0" w:space="0" w:color="auto"/>
                    <w:right w:val="none" w:sz="0" w:space="0" w:color="auto"/>
                  </w:divBdr>
                  <w:divsChild>
                    <w:div w:id="15224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68760">
      <w:bodyDiv w:val="1"/>
      <w:marLeft w:val="0"/>
      <w:marRight w:val="0"/>
      <w:marTop w:val="0"/>
      <w:marBottom w:val="0"/>
      <w:divBdr>
        <w:top w:val="none" w:sz="0" w:space="0" w:color="auto"/>
        <w:left w:val="none" w:sz="0" w:space="0" w:color="auto"/>
        <w:bottom w:val="none" w:sz="0" w:space="0" w:color="auto"/>
        <w:right w:val="none" w:sz="0" w:space="0" w:color="auto"/>
      </w:divBdr>
      <w:divsChild>
        <w:div w:id="115295592">
          <w:marLeft w:val="0"/>
          <w:marRight w:val="0"/>
          <w:marTop w:val="0"/>
          <w:marBottom w:val="0"/>
          <w:divBdr>
            <w:top w:val="none" w:sz="0" w:space="0" w:color="auto"/>
            <w:left w:val="none" w:sz="0" w:space="0" w:color="auto"/>
            <w:bottom w:val="none" w:sz="0" w:space="0" w:color="auto"/>
            <w:right w:val="none" w:sz="0" w:space="0" w:color="auto"/>
          </w:divBdr>
          <w:divsChild>
            <w:div w:id="951325400">
              <w:marLeft w:val="0"/>
              <w:marRight w:val="0"/>
              <w:marTop w:val="0"/>
              <w:marBottom w:val="0"/>
              <w:divBdr>
                <w:top w:val="none" w:sz="0" w:space="0" w:color="auto"/>
                <w:left w:val="none" w:sz="0" w:space="0" w:color="auto"/>
                <w:bottom w:val="none" w:sz="0" w:space="0" w:color="auto"/>
                <w:right w:val="none" w:sz="0" w:space="0" w:color="auto"/>
              </w:divBdr>
              <w:divsChild>
                <w:div w:id="1749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37283">
      <w:bodyDiv w:val="1"/>
      <w:marLeft w:val="0"/>
      <w:marRight w:val="0"/>
      <w:marTop w:val="0"/>
      <w:marBottom w:val="0"/>
      <w:divBdr>
        <w:top w:val="none" w:sz="0" w:space="0" w:color="auto"/>
        <w:left w:val="none" w:sz="0" w:space="0" w:color="auto"/>
        <w:bottom w:val="none" w:sz="0" w:space="0" w:color="auto"/>
        <w:right w:val="none" w:sz="0" w:space="0" w:color="auto"/>
      </w:divBdr>
    </w:div>
    <w:div w:id="1156534282">
      <w:bodyDiv w:val="1"/>
      <w:marLeft w:val="0"/>
      <w:marRight w:val="0"/>
      <w:marTop w:val="0"/>
      <w:marBottom w:val="0"/>
      <w:divBdr>
        <w:top w:val="none" w:sz="0" w:space="0" w:color="auto"/>
        <w:left w:val="none" w:sz="0" w:space="0" w:color="auto"/>
        <w:bottom w:val="none" w:sz="0" w:space="0" w:color="auto"/>
        <w:right w:val="none" w:sz="0" w:space="0" w:color="auto"/>
      </w:divBdr>
    </w:div>
    <w:div w:id="1196118559">
      <w:bodyDiv w:val="1"/>
      <w:marLeft w:val="0"/>
      <w:marRight w:val="0"/>
      <w:marTop w:val="0"/>
      <w:marBottom w:val="0"/>
      <w:divBdr>
        <w:top w:val="none" w:sz="0" w:space="0" w:color="auto"/>
        <w:left w:val="none" w:sz="0" w:space="0" w:color="auto"/>
        <w:bottom w:val="none" w:sz="0" w:space="0" w:color="auto"/>
        <w:right w:val="none" w:sz="0" w:space="0" w:color="auto"/>
      </w:divBdr>
    </w:div>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55942">
      <w:bodyDiv w:val="1"/>
      <w:marLeft w:val="0"/>
      <w:marRight w:val="0"/>
      <w:marTop w:val="0"/>
      <w:marBottom w:val="0"/>
      <w:divBdr>
        <w:top w:val="none" w:sz="0" w:space="0" w:color="auto"/>
        <w:left w:val="none" w:sz="0" w:space="0" w:color="auto"/>
        <w:bottom w:val="none" w:sz="0" w:space="0" w:color="auto"/>
        <w:right w:val="none" w:sz="0" w:space="0" w:color="auto"/>
      </w:divBdr>
      <w:divsChild>
        <w:div w:id="311520109">
          <w:marLeft w:val="0"/>
          <w:marRight w:val="0"/>
          <w:marTop w:val="0"/>
          <w:marBottom w:val="0"/>
          <w:divBdr>
            <w:top w:val="none" w:sz="0" w:space="0" w:color="auto"/>
            <w:left w:val="none" w:sz="0" w:space="0" w:color="auto"/>
            <w:bottom w:val="none" w:sz="0" w:space="0" w:color="auto"/>
            <w:right w:val="none" w:sz="0" w:space="0" w:color="auto"/>
          </w:divBdr>
          <w:divsChild>
            <w:div w:id="1510876680">
              <w:marLeft w:val="0"/>
              <w:marRight w:val="0"/>
              <w:marTop w:val="0"/>
              <w:marBottom w:val="0"/>
              <w:divBdr>
                <w:top w:val="none" w:sz="0" w:space="0" w:color="auto"/>
                <w:left w:val="none" w:sz="0" w:space="0" w:color="auto"/>
                <w:bottom w:val="none" w:sz="0" w:space="0" w:color="auto"/>
                <w:right w:val="none" w:sz="0" w:space="0" w:color="auto"/>
              </w:divBdr>
              <w:divsChild>
                <w:div w:id="10052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8908">
      <w:bodyDiv w:val="1"/>
      <w:marLeft w:val="0"/>
      <w:marRight w:val="0"/>
      <w:marTop w:val="0"/>
      <w:marBottom w:val="0"/>
      <w:divBdr>
        <w:top w:val="none" w:sz="0" w:space="0" w:color="auto"/>
        <w:left w:val="none" w:sz="0" w:space="0" w:color="auto"/>
        <w:bottom w:val="none" w:sz="0" w:space="0" w:color="auto"/>
        <w:right w:val="none" w:sz="0" w:space="0" w:color="auto"/>
      </w:divBdr>
    </w:div>
    <w:div w:id="1355499452">
      <w:bodyDiv w:val="1"/>
      <w:marLeft w:val="0"/>
      <w:marRight w:val="0"/>
      <w:marTop w:val="0"/>
      <w:marBottom w:val="0"/>
      <w:divBdr>
        <w:top w:val="none" w:sz="0" w:space="0" w:color="auto"/>
        <w:left w:val="none" w:sz="0" w:space="0" w:color="auto"/>
        <w:bottom w:val="none" w:sz="0" w:space="0" w:color="auto"/>
        <w:right w:val="none" w:sz="0" w:space="0" w:color="auto"/>
      </w:divBdr>
      <w:divsChild>
        <w:div w:id="827093519">
          <w:marLeft w:val="0"/>
          <w:marRight w:val="0"/>
          <w:marTop w:val="0"/>
          <w:marBottom w:val="0"/>
          <w:divBdr>
            <w:top w:val="none" w:sz="0" w:space="0" w:color="auto"/>
            <w:left w:val="none" w:sz="0" w:space="0" w:color="auto"/>
            <w:bottom w:val="none" w:sz="0" w:space="0" w:color="auto"/>
            <w:right w:val="none" w:sz="0" w:space="0" w:color="auto"/>
          </w:divBdr>
          <w:divsChild>
            <w:div w:id="1492021684">
              <w:marLeft w:val="0"/>
              <w:marRight w:val="0"/>
              <w:marTop w:val="0"/>
              <w:marBottom w:val="0"/>
              <w:divBdr>
                <w:top w:val="none" w:sz="0" w:space="0" w:color="auto"/>
                <w:left w:val="none" w:sz="0" w:space="0" w:color="auto"/>
                <w:bottom w:val="none" w:sz="0" w:space="0" w:color="auto"/>
                <w:right w:val="none" w:sz="0" w:space="0" w:color="auto"/>
              </w:divBdr>
              <w:divsChild>
                <w:div w:id="1926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41259">
      <w:bodyDiv w:val="1"/>
      <w:marLeft w:val="0"/>
      <w:marRight w:val="0"/>
      <w:marTop w:val="0"/>
      <w:marBottom w:val="0"/>
      <w:divBdr>
        <w:top w:val="none" w:sz="0" w:space="0" w:color="auto"/>
        <w:left w:val="none" w:sz="0" w:space="0" w:color="auto"/>
        <w:bottom w:val="none" w:sz="0" w:space="0" w:color="auto"/>
        <w:right w:val="none" w:sz="0" w:space="0" w:color="auto"/>
      </w:divBdr>
    </w:div>
    <w:div w:id="1535196136">
      <w:bodyDiv w:val="1"/>
      <w:marLeft w:val="0"/>
      <w:marRight w:val="0"/>
      <w:marTop w:val="0"/>
      <w:marBottom w:val="0"/>
      <w:divBdr>
        <w:top w:val="none" w:sz="0" w:space="0" w:color="auto"/>
        <w:left w:val="none" w:sz="0" w:space="0" w:color="auto"/>
        <w:bottom w:val="none" w:sz="0" w:space="0" w:color="auto"/>
        <w:right w:val="none" w:sz="0" w:space="0" w:color="auto"/>
      </w:divBdr>
      <w:divsChild>
        <w:div w:id="461074292">
          <w:marLeft w:val="0"/>
          <w:marRight w:val="0"/>
          <w:marTop w:val="0"/>
          <w:marBottom w:val="0"/>
          <w:divBdr>
            <w:top w:val="none" w:sz="0" w:space="0" w:color="auto"/>
            <w:left w:val="none" w:sz="0" w:space="0" w:color="auto"/>
            <w:bottom w:val="none" w:sz="0" w:space="0" w:color="auto"/>
            <w:right w:val="none" w:sz="0" w:space="0" w:color="auto"/>
          </w:divBdr>
          <w:divsChild>
            <w:div w:id="429469423">
              <w:marLeft w:val="0"/>
              <w:marRight w:val="0"/>
              <w:marTop w:val="0"/>
              <w:marBottom w:val="0"/>
              <w:divBdr>
                <w:top w:val="none" w:sz="0" w:space="0" w:color="auto"/>
                <w:left w:val="none" w:sz="0" w:space="0" w:color="auto"/>
                <w:bottom w:val="none" w:sz="0" w:space="0" w:color="auto"/>
                <w:right w:val="none" w:sz="0" w:space="0" w:color="auto"/>
              </w:divBdr>
              <w:divsChild>
                <w:div w:id="20934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1087">
      <w:bodyDiv w:val="1"/>
      <w:marLeft w:val="0"/>
      <w:marRight w:val="0"/>
      <w:marTop w:val="0"/>
      <w:marBottom w:val="0"/>
      <w:divBdr>
        <w:top w:val="none" w:sz="0" w:space="0" w:color="auto"/>
        <w:left w:val="none" w:sz="0" w:space="0" w:color="auto"/>
        <w:bottom w:val="none" w:sz="0" w:space="0" w:color="auto"/>
        <w:right w:val="none" w:sz="0" w:space="0" w:color="auto"/>
      </w:divBdr>
      <w:divsChild>
        <w:div w:id="1107776574">
          <w:marLeft w:val="0"/>
          <w:marRight w:val="0"/>
          <w:marTop w:val="0"/>
          <w:marBottom w:val="0"/>
          <w:divBdr>
            <w:top w:val="none" w:sz="0" w:space="0" w:color="auto"/>
            <w:left w:val="none" w:sz="0" w:space="0" w:color="auto"/>
            <w:bottom w:val="none" w:sz="0" w:space="0" w:color="auto"/>
            <w:right w:val="none" w:sz="0" w:space="0" w:color="auto"/>
          </w:divBdr>
          <w:divsChild>
            <w:div w:id="111172272">
              <w:marLeft w:val="0"/>
              <w:marRight w:val="0"/>
              <w:marTop w:val="0"/>
              <w:marBottom w:val="0"/>
              <w:divBdr>
                <w:top w:val="none" w:sz="0" w:space="0" w:color="auto"/>
                <w:left w:val="none" w:sz="0" w:space="0" w:color="auto"/>
                <w:bottom w:val="none" w:sz="0" w:space="0" w:color="auto"/>
                <w:right w:val="none" w:sz="0" w:space="0" w:color="auto"/>
              </w:divBdr>
              <w:divsChild>
                <w:div w:id="477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1555">
      <w:bodyDiv w:val="1"/>
      <w:marLeft w:val="0"/>
      <w:marRight w:val="0"/>
      <w:marTop w:val="0"/>
      <w:marBottom w:val="0"/>
      <w:divBdr>
        <w:top w:val="none" w:sz="0" w:space="0" w:color="auto"/>
        <w:left w:val="none" w:sz="0" w:space="0" w:color="auto"/>
        <w:bottom w:val="none" w:sz="0" w:space="0" w:color="auto"/>
        <w:right w:val="none" w:sz="0" w:space="0" w:color="auto"/>
      </w:divBdr>
      <w:divsChild>
        <w:div w:id="3018575">
          <w:marLeft w:val="0"/>
          <w:marRight w:val="0"/>
          <w:marTop w:val="0"/>
          <w:marBottom w:val="0"/>
          <w:divBdr>
            <w:top w:val="none" w:sz="0" w:space="0" w:color="auto"/>
            <w:left w:val="none" w:sz="0" w:space="0" w:color="auto"/>
            <w:bottom w:val="none" w:sz="0" w:space="0" w:color="auto"/>
            <w:right w:val="none" w:sz="0" w:space="0" w:color="auto"/>
          </w:divBdr>
          <w:divsChild>
            <w:div w:id="6493546">
              <w:marLeft w:val="0"/>
              <w:marRight w:val="0"/>
              <w:marTop w:val="0"/>
              <w:marBottom w:val="0"/>
              <w:divBdr>
                <w:top w:val="none" w:sz="0" w:space="0" w:color="auto"/>
                <w:left w:val="none" w:sz="0" w:space="0" w:color="auto"/>
                <w:bottom w:val="none" w:sz="0" w:space="0" w:color="auto"/>
                <w:right w:val="none" w:sz="0" w:space="0" w:color="auto"/>
              </w:divBdr>
              <w:divsChild>
                <w:div w:id="11078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5433">
      <w:bodyDiv w:val="1"/>
      <w:marLeft w:val="0"/>
      <w:marRight w:val="0"/>
      <w:marTop w:val="0"/>
      <w:marBottom w:val="0"/>
      <w:divBdr>
        <w:top w:val="none" w:sz="0" w:space="0" w:color="auto"/>
        <w:left w:val="none" w:sz="0" w:space="0" w:color="auto"/>
        <w:bottom w:val="none" w:sz="0" w:space="0" w:color="auto"/>
        <w:right w:val="none" w:sz="0" w:space="0" w:color="auto"/>
      </w:divBdr>
      <w:divsChild>
        <w:div w:id="1440225397">
          <w:marLeft w:val="0"/>
          <w:marRight w:val="0"/>
          <w:marTop w:val="0"/>
          <w:marBottom w:val="0"/>
          <w:divBdr>
            <w:top w:val="none" w:sz="0" w:space="0" w:color="auto"/>
            <w:left w:val="none" w:sz="0" w:space="0" w:color="auto"/>
            <w:bottom w:val="none" w:sz="0" w:space="0" w:color="auto"/>
            <w:right w:val="none" w:sz="0" w:space="0" w:color="auto"/>
          </w:divBdr>
          <w:divsChild>
            <w:div w:id="1295867736">
              <w:marLeft w:val="0"/>
              <w:marRight w:val="0"/>
              <w:marTop w:val="0"/>
              <w:marBottom w:val="0"/>
              <w:divBdr>
                <w:top w:val="none" w:sz="0" w:space="0" w:color="auto"/>
                <w:left w:val="none" w:sz="0" w:space="0" w:color="auto"/>
                <w:bottom w:val="none" w:sz="0" w:space="0" w:color="auto"/>
                <w:right w:val="none" w:sz="0" w:space="0" w:color="auto"/>
              </w:divBdr>
              <w:divsChild>
                <w:div w:id="9312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9120">
      <w:bodyDiv w:val="1"/>
      <w:marLeft w:val="0"/>
      <w:marRight w:val="0"/>
      <w:marTop w:val="0"/>
      <w:marBottom w:val="0"/>
      <w:divBdr>
        <w:top w:val="none" w:sz="0" w:space="0" w:color="auto"/>
        <w:left w:val="none" w:sz="0" w:space="0" w:color="auto"/>
        <w:bottom w:val="none" w:sz="0" w:space="0" w:color="auto"/>
        <w:right w:val="none" w:sz="0" w:space="0" w:color="auto"/>
      </w:divBdr>
    </w:div>
    <w:div w:id="1736855657">
      <w:bodyDiv w:val="1"/>
      <w:marLeft w:val="0"/>
      <w:marRight w:val="0"/>
      <w:marTop w:val="0"/>
      <w:marBottom w:val="0"/>
      <w:divBdr>
        <w:top w:val="none" w:sz="0" w:space="0" w:color="auto"/>
        <w:left w:val="none" w:sz="0" w:space="0" w:color="auto"/>
        <w:bottom w:val="none" w:sz="0" w:space="0" w:color="auto"/>
        <w:right w:val="none" w:sz="0" w:space="0" w:color="auto"/>
      </w:divBdr>
    </w:div>
    <w:div w:id="1774322681">
      <w:bodyDiv w:val="1"/>
      <w:marLeft w:val="0"/>
      <w:marRight w:val="0"/>
      <w:marTop w:val="0"/>
      <w:marBottom w:val="0"/>
      <w:divBdr>
        <w:top w:val="none" w:sz="0" w:space="0" w:color="auto"/>
        <w:left w:val="none" w:sz="0" w:space="0" w:color="auto"/>
        <w:bottom w:val="none" w:sz="0" w:space="0" w:color="auto"/>
        <w:right w:val="none" w:sz="0" w:space="0" w:color="auto"/>
      </w:divBdr>
    </w:div>
    <w:div w:id="1933320370">
      <w:bodyDiv w:val="1"/>
      <w:marLeft w:val="0"/>
      <w:marRight w:val="0"/>
      <w:marTop w:val="0"/>
      <w:marBottom w:val="0"/>
      <w:divBdr>
        <w:top w:val="none" w:sz="0" w:space="0" w:color="auto"/>
        <w:left w:val="none" w:sz="0" w:space="0" w:color="auto"/>
        <w:bottom w:val="none" w:sz="0" w:space="0" w:color="auto"/>
        <w:right w:val="none" w:sz="0" w:space="0" w:color="auto"/>
      </w:divBdr>
      <w:divsChild>
        <w:div w:id="658506275">
          <w:marLeft w:val="0"/>
          <w:marRight w:val="0"/>
          <w:marTop w:val="0"/>
          <w:marBottom w:val="0"/>
          <w:divBdr>
            <w:top w:val="none" w:sz="0" w:space="0" w:color="auto"/>
            <w:left w:val="none" w:sz="0" w:space="0" w:color="auto"/>
            <w:bottom w:val="none" w:sz="0" w:space="0" w:color="auto"/>
            <w:right w:val="none" w:sz="0" w:space="0" w:color="auto"/>
          </w:divBdr>
          <w:divsChild>
            <w:div w:id="1375689005">
              <w:marLeft w:val="0"/>
              <w:marRight w:val="0"/>
              <w:marTop w:val="0"/>
              <w:marBottom w:val="0"/>
              <w:divBdr>
                <w:top w:val="none" w:sz="0" w:space="0" w:color="auto"/>
                <w:left w:val="none" w:sz="0" w:space="0" w:color="auto"/>
                <w:bottom w:val="none" w:sz="0" w:space="0" w:color="auto"/>
                <w:right w:val="none" w:sz="0" w:space="0" w:color="auto"/>
              </w:divBdr>
              <w:divsChild>
                <w:div w:id="13165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1910">
      <w:bodyDiv w:val="1"/>
      <w:marLeft w:val="0"/>
      <w:marRight w:val="0"/>
      <w:marTop w:val="0"/>
      <w:marBottom w:val="0"/>
      <w:divBdr>
        <w:top w:val="none" w:sz="0" w:space="0" w:color="auto"/>
        <w:left w:val="none" w:sz="0" w:space="0" w:color="auto"/>
        <w:bottom w:val="none" w:sz="0" w:space="0" w:color="auto"/>
        <w:right w:val="none" w:sz="0" w:space="0" w:color="auto"/>
      </w:divBdr>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sChild>
        <w:div w:id="1641571568">
          <w:marLeft w:val="0"/>
          <w:marRight w:val="0"/>
          <w:marTop w:val="0"/>
          <w:marBottom w:val="0"/>
          <w:divBdr>
            <w:top w:val="none" w:sz="0" w:space="0" w:color="auto"/>
            <w:left w:val="none" w:sz="0" w:space="0" w:color="auto"/>
            <w:bottom w:val="none" w:sz="0" w:space="0" w:color="auto"/>
            <w:right w:val="none" w:sz="0" w:space="0" w:color="auto"/>
          </w:divBdr>
          <w:divsChild>
            <w:div w:id="699890289">
              <w:marLeft w:val="0"/>
              <w:marRight w:val="0"/>
              <w:marTop w:val="0"/>
              <w:marBottom w:val="0"/>
              <w:divBdr>
                <w:top w:val="none" w:sz="0" w:space="0" w:color="auto"/>
                <w:left w:val="none" w:sz="0" w:space="0" w:color="auto"/>
                <w:bottom w:val="none" w:sz="0" w:space="0" w:color="auto"/>
                <w:right w:val="none" w:sz="0" w:space="0" w:color="auto"/>
              </w:divBdr>
              <w:divsChild>
                <w:div w:id="2103068061">
                  <w:marLeft w:val="0"/>
                  <w:marRight w:val="0"/>
                  <w:marTop w:val="0"/>
                  <w:marBottom w:val="0"/>
                  <w:divBdr>
                    <w:top w:val="none" w:sz="0" w:space="0" w:color="auto"/>
                    <w:left w:val="none" w:sz="0" w:space="0" w:color="auto"/>
                    <w:bottom w:val="none" w:sz="0" w:space="0" w:color="auto"/>
                    <w:right w:val="none" w:sz="0" w:space="0" w:color="auto"/>
                  </w:divBdr>
                  <w:divsChild>
                    <w:div w:id="17455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255147">
      <w:bodyDiv w:val="1"/>
      <w:marLeft w:val="0"/>
      <w:marRight w:val="0"/>
      <w:marTop w:val="0"/>
      <w:marBottom w:val="0"/>
      <w:divBdr>
        <w:top w:val="none" w:sz="0" w:space="0" w:color="auto"/>
        <w:left w:val="none" w:sz="0" w:space="0" w:color="auto"/>
        <w:bottom w:val="none" w:sz="0" w:space="0" w:color="auto"/>
        <w:right w:val="none" w:sz="0" w:space="0" w:color="auto"/>
      </w:divBdr>
      <w:divsChild>
        <w:div w:id="1774205315">
          <w:marLeft w:val="0"/>
          <w:marRight w:val="0"/>
          <w:marTop w:val="0"/>
          <w:marBottom w:val="0"/>
          <w:divBdr>
            <w:top w:val="none" w:sz="0" w:space="0" w:color="auto"/>
            <w:left w:val="none" w:sz="0" w:space="0" w:color="auto"/>
            <w:bottom w:val="none" w:sz="0" w:space="0" w:color="auto"/>
            <w:right w:val="none" w:sz="0" w:space="0" w:color="auto"/>
          </w:divBdr>
          <w:divsChild>
            <w:div w:id="1972318928">
              <w:marLeft w:val="0"/>
              <w:marRight w:val="0"/>
              <w:marTop w:val="0"/>
              <w:marBottom w:val="0"/>
              <w:divBdr>
                <w:top w:val="none" w:sz="0" w:space="0" w:color="auto"/>
                <w:left w:val="none" w:sz="0" w:space="0" w:color="auto"/>
                <w:bottom w:val="none" w:sz="0" w:space="0" w:color="auto"/>
                <w:right w:val="none" w:sz="0" w:space="0" w:color="auto"/>
              </w:divBdr>
              <w:divsChild>
                <w:div w:id="6041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leginfo.legislature.ca.gov/faces/billNavClient.xhtml?bill_id=201520160SB570" TargetMode="External"/><Relationship Id="rId9" Type="http://schemas.openxmlformats.org/officeDocument/2006/relationships/hyperlink" Target="http://www.npr.org/sections/thetwo-way/2017/09/21/552681357/after-massive-data-breach-equifax-directed-customers-to-fake-site" TargetMode="External"/><Relationship Id="rId10" Type="http://schemas.openxmlformats.org/officeDocument/2006/relationships/hyperlink" Target="https://www.schneier.com/news/archives/2008/01/bruce_schneier_ref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1299</Words>
  <Characters>7409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2</cp:revision>
  <cp:lastPrinted>2017-10-25T20:58:00Z</cp:lastPrinted>
  <dcterms:created xsi:type="dcterms:W3CDTF">2017-11-22T21:46:00Z</dcterms:created>
  <dcterms:modified xsi:type="dcterms:W3CDTF">2017-11-22T21:46:00Z</dcterms:modified>
</cp:coreProperties>
</file>